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B251D5" w:rsidRDefault="00B251D5" w:rsidP="00453253">
      <w:pPr>
        <w:spacing w:after="0" w:line="240" w:lineRule="auto"/>
        <w:contextualSpacing/>
        <w:jc w:val="both"/>
        <w:rPr>
          <w:b/>
          <w:bCs/>
        </w:rPr>
      </w:pPr>
    </w:p>
    <w:p w14:paraId="58B78F6A" w14:textId="77777777" w:rsidR="00196EF2" w:rsidRDefault="000B6E7D" w:rsidP="00453253">
      <w:pPr>
        <w:spacing w:after="0" w:line="240" w:lineRule="auto"/>
        <w:contextualSpacing/>
        <w:jc w:val="both"/>
        <w:rPr>
          <w:b/>
          <w:bCs/>
        </w:rPr>
      </w:pPr>
      <w:r w:rsidRPr="000B6E7D">
        <w:rPr>
          <w:b/>
          <w:bCs/>
        </w:rPr>
        <w:t xml:space="preserve">PROTÓTIPOS </w:t>
      </w:r>
      <w:r w:rsidR="005C587D">
        <w:rPr>
          <w:b/>
          <w:bCs/>
        </w:rPr>
        <w:t>PARA</w:t>
      </w:r>
      <w:r w:rsidRPr="000B6E7D">
        <w:rPr>
          <w:b/>
          <w:bCs/>
        </w:rPr>
        <w:t xml:space="preserve"> HABITAÇÃO DE INTERESSE SOCIAL</w:t>
      </w:r>
    </w:p>
    <w:p w14:paraId="7F862F85" w14:textId="77777777" w:rsidR="000B6E7D" w:rsidRPr="000B6E7D" w:rsidRDefault="000B6E7D" w:rsidP="00453253">
      <w:pPr>
        <w:spacing w:after="0" w:line="240" w:lineRule="auto"/>
        <w:contextualSpacing/>
        <w:jc w:val="both"/>
        <w:rPr>
          <w:b/>
          <w:bCs/>
        </w:rPr>
      </w:pPr>
      <w:r>
        <w:rPr>
          <w:b/>
          <w:bCs/>
        </w:rPr>
        <w:t>Formulário de levantamento de informações</w:t>
      </w:r>
    </w:p>
    <w:p w14:paraId="62A1D4A8" w14:textId="77777777" w:rsidR="00B251D5" w:rsidRDefault="00B251D5" w:rsidP="00453253">
      <w:pPr>
        <w:spacing w:after="0" w:line="240" w:lineRule="auto"/>
        <w:contextualSpacing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8465F" wp14:editId="07777777">
                <wp:simplePos x="0" y="0"/>
                <wp:positionH relativeFrom="column">
                  <wp:posOffset>1905</wp:posOffset>
                </wp:positionH>
                <wp:positionV relativeFrom="paragraph">
                  <wp:posOffset>54915</wp:posOffset>
                </wp:positionV>
                <wp:extent cx="5398160" cy="36576"/>
                <wp:effectExtent l="0" t="0" r="31115" b="2095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8160" cy="365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4CD81F" id="Conector reto 3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4.3pt" to="425.2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" strokecolor="#70ad47 [3209]" strokeweight=".5pt">
                <v:stroke joinstyle="miter"/>
              </v:line>
            </w:pict>
          </mc:Fallback>
        </mc:AlternateContent>
      </w:r>
    </w:p>
    <w:p w14:paraId="0A37501D" w14:textId="4A9AE138" w:rsidR="00196EF2" w:rsidRDefault="007C32AF" w:rsidP="00453253">
      <w:pPr>
        <w:spacing w:after="0" w:line="240" w:lineRule="auto"/>
        <w:contextualSpacing/>
        <w:jc w:val="both"/>
      </w:pPr>
      <w:r>
        <w:t>Este formulário é destinado aos</w:t>
      </w:r>
      <w:r w:rsidR="00196EF2" w:rsidRPr="002B51BC">
        <w:t xml:space="preserve"> representantes dos </w:t>
      </w:r>
      <w:r>
        <w:t>Entes Públicos interessados</w:t>
      </w:r>
      <w:r w:rsidR="00196EF2" w:rsidRPr="002B51BC">
        <w:t xml:space="preserve"> em participar do projeto "Protótipos </w:t>
      </w:r>
      <w:r w:rsidR="00521A3E">
        <w:t>de</w:t>
      </w:r>
      <w:r w:rsidR="00521A3E" w:rsidRPr="002B51BC">
        <w:t xml:space="preserve"> </w:t>
      </w:r>
      <w:r w:rsidR="00196EF2" w:rsidRPr="002B51BC">
        <w:t>Habitação de Interesse Social"</w:t>
      </w:r>
      <w:r>
        <w:t>, para registro</w:t>
      </w:r>
      <w:r w:rsidR="00196EF2" w:rsidRPr="002B51BC">
        <w:t xml:space="preserve"> </w:t>
      </w:r>
      <w:r>
        <w:t>d</w:t>
      </w:r>
      <w:r w:rsidR="00196EF2" w:rsidRPr="002B51BC">
        <w:t>as informações sobre as condições do terreno ofer</w:t>
      </w:r>
      <w:r>
        <w:t>tado</w:t>
      </w:r>
      <w:r w:rsidR="00196EF2" w:rsidRPr="002B51BC">
        <w:t xml:space="preserve"> para o empreendimento</w:t>
      </w:r>
      <w:r>
        <w:t>.</w:t>
      </w:r>
    </w:p>
    <w:p w14:paraId="5DAB6C7B" w14:textId="77777777" w:rsidR="009A5475" w:rsidRDefault="009A5475" w:rsidP="00453253">
      <w:pPr>
        <w:spacing w:after="0" w:line="240" w:lineRule="auto"/>
        <w:contextualSpacing/>
        <w:jc w:val="both"/>
      </w:pPr>
    </w:p>
    <w:p w14:paraId="0AC7A475" w14:textId="77777777" w:rsidR="00196EF2" w:rsidRPr="00453253" w:rsidRDefault="00196EF2" w:rsidP="00453253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 w:rsidRPr="00453253">
        <w:rPr>
          <w:b/>
          <w:bCs/>
        </w:rPr>
        <w:t>INTRODUÇÃO</w:t>
      </w:r>
    </w:p>
    <w:p w14:paraId="02EB378F" w14:textId="77777777" w:rsidR="00196EF2" w:rsidRDefault="00196EF2" w:rsidP="00453253">
      <w:pPr>
        <w:pStyle w:val="PargrafodaLista"/>
        <w:spacing w:after="0" w:line="240" w:lineRule="auto"/>
        <w:jc w:val="both"/>
      </w:pPr>
    </w:p>
    <w:p w14:paraId="3DECE196" w14:textId="50995EA8" w:rsidR="00196EF2" w:rsidRDefault="00AE3A38" w:rsidP="00453253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Nome do Chefe do Poder Executivo (Prefeito ou Governador)</w:t>
      </w:r>
    </w:p>
    <w:sdt>
      <w:sdtPr>
        <w:id w:val="-470128626"/>
        <w:placeholder>
          <w:docPart w:val="DefaultPlaceholder_-1854013440"/>
        </w:placeholder>
        <w:showingPlcHdr/>
      </w:sdtPr>
      <w:sdtEndPr/>
      <w:sdtContent>
        <w:p w14:paraId="1D2CB56C" w14:textId="77777777" w:rsidR="000B6E7D" w:rsidRDefault="000B6E7D" w:rsidP="00453253">
          <w:pPr>
            <w:pStyle w:val="PargrafodaLista"/>
            <w:spacing w:after="0" w:line="240" w:lineRule="auto"/>
            <w:ind w:left="1080"/>
            <w:jc w:val="both"/>
          </w:pPr>
          <w:r w:rsidRPr="00685CE1">
            <w:rPr>
              <w:rStyle w:val="TextodoEspaoReservado"/>
            </w:rPr>
            <w:t>Clique ou toque aqui para inserir o texto.</w:t>
          </w:r>
        </w:p>
      </w:sdtContent>
    </w:sdt>
    <w:p w14:paraId="11BD6988" w14:textId="7954B5FD" w:rsidR="00196EF2" w:rsidRDefault="00AE3A38" w:rsidP="00453253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M</w:t>
      </w:r>
      <w:r w:rsidR="000B6E7D">
        <w:t>unicípio</w:t>
      </w:r>
      <w:r>
        <w:t>/ UF:</w:t>
      </w:r>
    </w:p>
    <w:sdt>
      <w:sdtPr>
        <w:id w:val="-1600316778"/>
        <w:placeholder>
          <w:docPart w:val="E7335BB310E241A683049C7445DEDF12"/>
        </w:placeholder>
        <w:showingPlcHdr/>
      </w:sdtPr>
      <w:sdtEndPr/>
      <w:sdtContent>
        <w:p w14:paraId="41C8F396" w14:textId="41D69F6D" w:rsidR="009A5475" w:rsidRDefault="006D2D2C" w:rsidP="00AE3A38">
          <w:pPr>
            <w:spacing w:after="0" w:line="240" w:lineRule="auto"/>
            <w:ind w:left="1134"/>
            <w:jc w:val="both"/>
          </w:pPr>
          <w:r w:rsidRPr="00685CE1">
            <w:rPr>
              <w:rStyle w:val="TextodoEspaoReservado"/>
            </w:rPr>
            <w:t>Clique ou toque aqui para inserir o texto.</w:t>
          </w:r>
        </w:p>
      </w:sdtContent>
    </w:sdt>
    <w:p w14:paraId="509C6076" w14:textId="1B22B48C" w:rsidR="00AE3A38" w:rsidRDefault="00AE3A38" w:rsidP="00AE3A38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Anexe a c</w:t>
      </w:r>
      <w:r w:rsidRPr="00AE3A38">
        <w:t>ópia</w:t>
      </w:r>
      <w:r>
        <w:t xml:space="preserve"> </w:t>
      </w:r>
      <w:r w:rsidRPr="00AE3A38">
        <w:t>d</w:t>
      </w:r>
      <w:r>
        <w:t xml:space="preserve">o Ofício </w:t>
      </w:r>
      <w:r w:rsidR="008947AE">
        <w:t xml:space="preserve">assinado pelo Chefe do Poder Executivo, </w:t>
      </w:r>
      <w:r>
        <w:t xml:space="preserve">com a manifestação de interesse em participar do projeto, </w:t>
      </w:r>
      <w:r w:rsidR="008947AE">
        <w:t>ofertando</w:t>
      </w:r>
      <w:r>
        <w:t xml:space="preserve"> um terreno para a parceria: </w:t>
      </w:r>
    </w:p>
    <w:p w14:paraId="78C9F336" w14:textId="77777777" w:rsidR="00AE3A38" w:rsidRDefault="00AE3A38" w:rsidP="00AE3A38">
      <w:pPr>
        <w:spacing w:after="0" w:line="240" w:lineRule="auto"/>
      </w:pPr>
    </w:p>
    <w:p w14:paraId="7684445E" w14:textId="7E055BA4" w:rsidR="00AE3A38" w:rsidRDefault="00AE3A38" w:rsidP="00AE3A38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Gestor ou técnico indicado como ponto focal do projeto:</w:t>
      </w:r>
    </w:p>
    <w:tbl>
      <w:tblPr>
        <w:tblStyle w:val="Tabelacomgrade"/>
        <w:tblW w:w="0" w:type="auto"/>
        <w:tblInd w:w="10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750"/>
        <w:gridCol w:w="5664"/>
      </w:tblGrid>
      <w:tr w:rsidR="00AE3A38" w14:paraId="604241C7" w14:textId="77777777" w:rsidTr="00FF2D39">
        <w:trPr>
          <w:trHeight w:val="284"/>
        </w:trPr>
        <w:tc>
          <w:tcPr>
            <w:tcW w:w="1750" w:type="dxa"/>
            <w:vAlign w:val="center"/>
          </w:tcPr>
          <w:p w14:paraId="4B3FBDC3" w14:textId="77777777" w:rsidR="00AE3A38" w:rsidRPr="00700367" w:rsidRDefault="00AE3A38" w:rsidP="00FF2D39">
            <w:pPr>
              <w:jc w:val="both"/>
              <w:rPr>
                <w:sz w:val="18"/>
                <w:szCs w:val="18"/>
              </w:rPr>
            </w:pPr>
            <w:r w:rsidRPr="00700367">
              <w:rPr>
                <w:sz w:val="18"/>
                <w:szCs w:val="18"/>
              </w:rPr>
              <w:t>Nome:</w:t>
            </w:r>
          </w:p>
        </w:tc>
        <w:tc>
          <w:tcPr>
            <w:tcW w:w="5664" w:type="dxa"/>
            <w:vAlign w:val="center"/>
          </w:tcPr>
          <w:p w14:paraId="675FC62B" w14:textId="77777777" w:rsidR="00AE3A38" w:rsidRPr="00700367" w:rsidRDefault="00AE3A38" w:rsidP="00FF2D39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AE3A38" w14:paraId="46B55169" w14:textId="77777777" w:rsidTr="00FF2D39">
        <w:trPr>
          <w:trHeight w:val="284"/>
        </w:trPr>
        <w:tc>
          <w:tcPr>
            <w:tcW w:w="1750" w:type="dxa"/>
            <w:vAlign w:val="center"/>
          </w:tcPr>
          <w:p w14:paraId="68E2472F" w14:textId="77777777" w:rsidR="00AE3A38" w:rsidRPr="00700367" w:rsidRDefault="00AE3A38" w:rsidP="00FF2D39">
            <w:pPr>
              <w:jc w:val="both"/>
              <w:rPr>
                <w:sz w:val="18"/>
                <w:szCs w:val="18"/>
              </w:rPr>
            </w:pPr>
            <w:r w:rsidRPr="00700367">
              <w:rPr>
                <w:sz w:val="18"/>
                <w:szCs w:val="18"/>
              </w:rPr>
              <w:t>Órgão/lotação:</w:t>
            </w:r>
          </w:p>
        </w:tc>
        <w:tc>
          <w:tcPr>
            <w:tcW w:w="5664" w:type="dxa"/>
            <w:vAlign w:val="center"/>
          </w:tcPr>
          <w:p w14:paraId="4BD1B263" w14:textId="77777777" w:rsidR="00AE3A38" w:rsidRPr="00700367" w:rsidRDefault="00AE3A38" w:rsidP="00FF2D39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AE3A38" w14:paraId="2147D5EA" w14:textId="77777777" w:rsidTr="00FF2D39">
        <w:trPr>
          <w:trHeight w:val="284"/>
        </w:trPr>
        <w:tc>
          <w:tcPr>
            <w:tcW w:w="1750" w:type="dxa"/>
            <w:vAlign w:val="center"/>
          </w:tcPr>
          <w:p w14:paraId="350113FE" w14:textId="77777777" w:rsidR="00AE3A38" w:rsidRPr="00700367" w:rsidRDefault="00AE3A38" w:rsidP="00FF2D39">
            <w:pPr>
              <w:jc w:val="both"/>
              <w:rPr>
                <w:sz w:val="18"/>
                <w:szCs w:val="18"/>
              </w:rPr>
            </w:pPr>
            <w:r w:rsidRPr="00700367">
              <w:rPr>
                <w:sz w:val="18"/>
                <w:szCs w:val="18"/>
              </w:rPr>
              <w:t>Cargo/função:</w:t>
            </w:r>
          </w:p>
        </w:tc>
        <w:tc>
          <w:tcPr>
            <w:tcW w:w="5664" w:type="dxa"/>
            <w:vAlign w:val="center"/>
          </w:tcPr>
          <w:p w14:paraId="0568D1DE" w14:textId="77777777" w:rsidR="00AE3A38" w:rsidRPr="00700367" w:rsidRDefault="00AE3A38" w:rsidP="00FF2D39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AE3A38" w14:paraId="63721C10" w14:textId="77777777" w:rsidTr="00FF2D39">
        <w:trPr>
          <w:trHeight w:val="284"/>
        </w:trPr>
        <w:tc>
          <w:tcPr>
            <w:tcW w:w="1750" w:type="dxa"/>
            <w:vAlign w:val="center"/>
          </w:tcPr>
          <w:p w14:paraId="5BE6488C" w14:textId="77777777" w:rsidR="00AE3A38" w:rsidRPr="00700367" w:rsidRDefault="00AE3A38" w:rsidP="00FF2D39">
            <w:pPr>
              <w:jc w:val="both"/>
              <w:rPr>
                <w:sz w:val="18"/>
                <w:szCs w:val="18"/>
              </w:rPr>
            </w:pPr>
            <w:r w:rsidRPr="00700367">
              <w:rPr>
                <w:sz w:val="18"/>
                <w:szCs w:val="18"/>
              </w:rPr>
              <w:t>Município/UF:</w:t>
            </w:r>
          </w:p>
        </w:tc>
        <w:tc>
          <w:tcPr>
            <w:tcW w:w="5664" w:type="dxa"/>
            <w:vAlign w:val="center"/>
          </w:tcPr>
          <w:p w14:paraId="2C7A1B32" w14:textId="77777777" w:rsidR="00AE3A38" w:rsidRPr="00700367" w:rsidRDefault="00AE3A38" w:rsidP="00FF2D39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AE3A38" w14:paraId="462E0904" w14:textId="77777777" w:rsidTr="00FF2D39">
        <w:trPr>
          <w:trHeight w:val="284"/>
        </w:trPr>
        <w:tc>
          <w:tcPr>
            <w:tcW w:w="1750" w:type="dxa"/>
            <w:vAlign w:val="center"/>
          </w:tcPr>
          <w:p w14:paraId="2BAB75EB" w14:textId="77777777" w:rsidR="00AE3A38" w:rsidRPr="00700367" w:rsidRDefault="00AE3A38" w:rsidP="00FF2D39">
            <w:pPr>
              <w:jc w:val="both"/>
              <w:rPr>
                <w:sz w:val="18"/>
                <w:szCs w:val="18"/>
              </w:rPr>
            </w:pPr>
            <w:proofErr w:type="spellStart"/>
            <w:r w:rsidRPr="00700367">
              <w:rPr>
                <w:sz w:val="18"/>
                <w:szCs w:val="18"/>
              </w:rPr>
              <w:t>Email</w:t>
            </w:r>
            <w:proofErr w:type="spellEnd"/>
            <w:r w:rsidRPr="00700367">
              <w:rPr>
                <w:sz w:val="18"/>
                <w:szCs w:val="18"/>
              </w:rPr>
              <w:t>:</w:t>
            </w:r>
          </w:p>
        </w:tc>
        <w:tc>
          <w:tcPr>
            <w:tcW w:w="5664" w:type="dxa"/>
            <w:vAlign w:val="center"/>
          </w:tcPr>
          <w:p w14:paraId="6BD7859F" w14:textId="77777777" w:rsidR="00AE3A38" w:rsidRPr="00700367" w:rsidRDefault="00AE3A38" w:rsidP="00FF2D39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AE3A38" w14:paraId="5BE5E4B9" w14:textId="77777777" w:rsidTr="00FF2D39">
        <w:trPr>
          <w:trHeight w:val="284"/>
        </w:trPr>
        <w:tc>
          <w:tcPr>
            <w:tcW w:w="1750" w:type="dxa"/>
            <w:vAlign w:val="center"/>
          </w:tcPr>
          <w:p w14:paraId="6F1CB9CA" w14:textId="77777777" w:rsidR="00AE3A38" w:rsidRPr="00700367" w:rsidRDefault="00AE3A38" w:rsidP="00FF2D39">
            <w:pPr>
              <w:jc w:val="both"/>
              <w:rPr>
                <w:sz w:val="18"/>
                <w:szCs w:val="18"/>
              </w:rPr>
            </w:pPr>
            <w:r w:rsidRPr="00700367">
              <w:rPr>
                <w:sz w:val="18"/>
                <w:szCs w:val="18"/>
              </w:rPr>
              <w:t>Telefone fixo:</w:t>
            </w:r>
          </w:p>
        </w:tc>
        <w:tc>
          <w:tcPr>
            <w:tcW w:w="5664" w:type="dxa"/>
            <w:vAlign w:val="center"/>
          </w:tcPr>
          <w:p w14:paraId="3C106455" w14:textId="77777777" w:rsidR="00AE3A38" w:rsidRPr="00700367" w:rsidRDefault="00AE3A38" w:rsidP="00FF2D39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AE3A38" w14:paraId="4ED980F9" w14:textId="77777777" w:rsidTr="00FF2D39">
        <w:trPr>
          <w:trHeight w:val="284"/>
        </w:trPr>
        <w:tc>
          <w:tcPr>
            <w:tcW w:w="1750" w:type="dxa"/>
            <w:vAlign w:val="center"/>
          </w:tcPr>
          <w:p w14:paraId="1D8470DD" w14:textId="77777777" w:rsidR="00AE3A38" w:rsidRPr="00700367" w:rsidRDefault="00AE3A38" w:rsidP="00FF2D39">
            <w:pPr>
              <w:jc w:val="both"/>
              <w:rPr>
                <w:sz w:val="18"/>
                <w:szCs w:val="18"/>
              </w:rPr>
            </w:pPr>
            <w:r w:rsidRPr="00700367">
              <w:rPr>
                <w:sz w:val="18"/>
                <w:szCs w:val="18"/>
              </w:rPr>
              <w:t>Telefone móvel:</w:t>
            </w:r>
          </w:p>
        </w:tc>
        <w:tc>
          <w:tcPr>
            <w:tcW w:w="5664" w:type="dxa"/>
            <w:vAlign w:val="center"/>
          </w:tcPr>
          <w:p w14:paraId="7CEA9816" w14:textId="77777777" w:rsidR="00AE3A38" w:rsidRPr="00700367" w:rsidRDefault="00AE3A38" w:rsidP="00FF2D39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</w:tr>
    </w:tbl>
    <w:p w14:paraId="10F09A57" w14:textId="77777777" w:rsidR="00AE3A38" w:rsidRDefault="00AE3A38" w:rsidP="00AE3A38">
      <w:pPr>
        <w:spacing w:after="0" w:line="240" w:lineRule="auto"/>
        <w:jc w:val="both"/>
      </w:pPr>
    </w:p>
    <w:p w14:paraId="556CF914" w14:textId="77777777" w:rsidR="00AE3A38" w:rsidRDefault="00AE3A38" w:rsidP="00453253">
      <w:pPr>
        <w:spacing w:after="0" w:line="240" w:lineRule="auto"/>
        <w:contextualSpacing/>
        <w:jc w:val="both"/>
      </w:pPr>
    </w:p>
    <w:p w14:paraId="6BC837B8" w14:textId="77777777" w:rsidR="000B6E7D" w:rsidRPr="00453253" w:rsidRDefault="000B6E7D" w:rsidP="00AE3A38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b/>
          <w:bCs/>
        </w:rPr>
      </w:pPr>
      <w:r w:rsidRPr="00453253">
        <w:rPr>
          <w:b/>
          <w:bCs/>
        </w:rPr>
        <w:t xml:space="preserve">CARACTERIZAÇÃO </w:t>
      </w:r>
      <w:r w:rsidR="00453253">
        <w:rPr>
          <w:b/>
          <w:bCs/>
        </w:rPr>
        <w:t xml:space="preserve">BÁSICA </w:t>
      </w:r>
      <w:r w:rsidRPr="00453253">
        <w:rPr>
          <w:b/>
          <w:bCs/>
        </w:rPr>
        <w:t>DO TERRENO</w:t>
      </w:r>
    </w:p>
    <w:p w14:paraId="1C291638" w14:textId="77777777" w:rsidR="000B6E7D" w:rsidRDefault="000B6E7D" w:rsidP="00453253">
      <w:pPr>
        <w:spacing w:after="0" w:line="240" w:lineRule="auto"/>
        <w:ind w:left="426"/>
        <w:contextualSpacing/>
        <w:jc w:val="both"/>
      </w:pPr>
      <w:r>
        <w:t>Nessa seção são solicitadas informações básicas sobre as condições do terreno oferecido para o desenvolvimento do projeto.</w:t>
      </w:r>
    </w:p>
    <w:p w14:paraId="72A3D3EC" w14:textId="77777777" w:rsidR="00453253" w:rsidRDefault="00453253" w:rsidP="00453253">
      <w:pPr>
        <w:spacing w:after="0" w:line="240" w:lineRule="auto"/>
        <w:ind w:left="426"/>
        <w:contextualSpacing/>
        <w:jc w:val="both"/>
      </w:pPr>
    </w:p>
    <w:p w14:paraId="0038A93C" w14:textId="31C4DB03" w:rsidR="00AE3A38" w:rsidRDefault="00AE3A38" w:rsidP="00AE3A38">
      <w:pPr>
        <w:pStyle w:val="PargrafodaLista"/>
        <w:numPr>
          <w:ilvl w:val="1"/>
          <w:numId w:val="12"/>
        </w:numPr>
        <w:spacing w:after="0" w:line="240" w:lineRule="auto"/>
        <w:jc w:val="both"/>
      </w:pPr>
      <w:r>
        <w:t>Anexe a c</w:t>
      </w:r>
      <w:r w:rsidRPr="00AE3A38">
        <w:t>ópia da documentação registrada em cartório com a comprovação da titularidade do terreno</w:t>
      </w:r>
      <w:r>
        <w:t>:</w:t>
      </w:r>
    </w:p>
    <w:p w14:paraId="6812E2BF" w14:textId="77777777" w:rsidR="008947AE" w:rsidRDefault="008947AE" w:rsidP="008947AE">
      <w:pPr>
        <w:pStyle w:val="PargrafodaLista"/>
        <w:spacing w:after="0" w:line="240" w:lineRule="auto"/>
        <w:ind w:left="1080"/>
        <w:jc w:val="both"/>
      </w:pPr>
    </w:p>
    <w:p w14:paraId="3A2011ED" w14:textId="62A5E1D2" w:rsidR="008947AE" w:rsidRDefault="008947AE" w:rsidP="00AE3A38">
      <w:pPr>
        <w:pStyle w:val="PargrafodaLista"/>
        <w:numPr>
          <w:ilvl w:val="1"/>
          <w:numId w:val="12"/>
        </w:numPr>
        <w:spacing w:after="0" w:line="240" w:lineRule="auto"/>
        <w:jc w:val="both"/>
      </w:pPr>
      <w:r w:rsidRPr="008947AE">
        <w:t>Em caso de parceria com Companhias de Habitação (</w:t>
      </w:r>
      <w:proofErr w:type="spellStart"/>
      <w:r w:rsidRPr="008947AE">
        <w:t>Cohabs</w:t>
      </w:r>
      <w:proofErr w:type="spellEnd"/>
      <w:r w:rsidRPr="008947AE">
        <w:t>) ou com a Secretaria do Patrimônio da União (SPU), anexar uma declaração demonstrando o interesse dessa em participar da iniciativa, além do tempo estimado para efetivar a doação do terreno:</w:t>
      </w:r>
    </w:p>
    <w:p w14:paraId="53F47780" w14:textId="77777777" w:rsidR="00AE3A38" w:rsidRDefault="00AE3A38" w:rsidP="00AE3A38">
      <w:pPr>
        <w:pStyle w:val="PargrafodaLista"/>
        <w:spacing w:after="0" w:line="240" w:lineRule="auto"/>
        <w:ind w:left="1080"/>
        <w:jc w:val="both"/>
      </w:pPr>
    </w:p>
    <w:p w14:paraId="0F1455F9" w14:textId="2749C417" w:rsidR="000B6E7D" w:rsidRDefault="000B6E7D" w:rsidP="00AE3A38">
      <w:pPr>
        <w:pStyle w:val="PargrafodaLista"/>
        <w:numPr>
          <w:ilvl w:val="1"/>
          <w:numId w:val="12"/>
        </w:numPr>
        <w:spacing w:after="0" w:line="240" w:lineRule="auto"/>
        <w:jc w:val="both"/>
      </w:pPr>
      <w:r>
        <w:t>Qual a área do terreno em m²?</w:t>
      </w:r>
    </w:p>
    <w:sdt>
      <w:sdtPr>
        <w:id w:val="-1249269872"/>
        <w:placeholder>
          <w:docPart w:val="DefaultPlaceholder_-1854013440"/>
        </w:placeholder>
        <w:showingPlcHdr/>
      </w:sdtPr>
      <w:sdtEndPr/>
      <w:sdtContent>
        <w:p w14:paraId="0910FEFD" w14:textId="77777777" w:rsidR="000B6E7D" w:rsidRDefault="000B6E7D" w:rsidP="00453253">
          <w:pPr>
            <w:pStyle w:val="PargrafodaLista"/>
            <w:spacing w:after="0" w:line="240" w:lineRule="auto"/>
            <w:ind w:left="1080"/>
            <w:jc w:val="both"/>
          </w:pPr>
          <w:r w:rsidRPr="00685CE1">
            <w:rPr>
              <w:rStyle w:val="TextodoEspaoReservado"/>
            </w:rPr>
            <w:t>Clique ou toque aqui para inserir o texto.</w:t>
          </w:r>
        </w:p>
      </w:sdtContent>
    </w:sdt>
    <w:p w14:paraId="0D0B940D" w14:textId="77777777" w:rsidR="00C47A84" w:rsidRDefault="00C47A84" w:rsidP="00C47A84">
      <w:pPr>
        <w:pStyle w:val="PargrafodaLista"/>
        <w:spacing w:after="0" w:line="240" w:lineRule="auto"/>
        <w:ind w:left="1080"/>
        <w:jc w:val="both"/>
      </w:pPr>
    </w:p>
    <w:p w14:paraId="18622AEF" w14:textId="77777777" w:rsidR="009A5475" w:rsidRDefault="009A5475" w:rsidP="00AE3A38">
      <w:pPr>
        <w:pStyle w:val="PargrafodaLista"/>
        <w:numPr>
          <w:ilvl w:val="1"/>
          <w:numId w:val="12"/>
        </w:numPr>
        <w:spacing w:after="0" w:line="240" w:lineRule="auto"/>
        <w:jc w:val="both"/>
      </w:pPr>
      <w:r>
        <w:t>Qual a titularidade do terreno?</w:t>
      </w:r>
    </w:p>
    <w:p w14:paraId="0DC4D232" w14:textId="77777777" w:rsidR="009A5475" w:rsidRDefault="009A5475" w:rsidP="009A5475">
      <w:pPr>
        <w:spacing w:after="0" w:line="240" w:lineRule="auto"/>
        <w:ind w:left="1134"/>
        <w:contextualSpacing/>
      </w:pPr>
      <w:r>
        <w:rPr>
          <w:rFonts w:ascii="Segoe UI Symbol" w:hAnsi="Segoe UI Symbol" w:cs="Segoe UI Symbol"/>
        </w:rPr>
        <w:t>☐</w:t>
      </w:r>
      <w:r>
        <w:t xml:space="preserve"> Terreno já registrado em nome do município</w:t>
      </w:r>
    </w:p>
    <w:p w14:paraId="2F5F5E91" w14:textId="77777777" w:rsidR="009A5475" w:rsidRDefault="009A5475" w:rsidP="009A5475">
      <w:pPr>
        <w:spacing w:after="0" w:line="240" w:lineRule="auto"/>
        <w:ind w:left="1134"/>
        <w:contextualSpacing/>
      </w:pPr>
      <w:r>
        <w:rPr>
          <w:rFonts w:ascii="Segoe UI Symbol" w:hAnsi="Segoe UI Symbol" w:cs="Segoe UI Symbol"/>
        </w:rPr>
        <w:t>☐</w:t>
      </w:r>
      <w:r>
        <w:t xml:space="preserve"> Terreno em processo de registro imobiliário</w:t>
      </w:r>
    </w:p>
    <w:p w14:paraId="7DEC07F5" w14:textId="08B0F16D" w:rsidR="00AB3FE3" w:rsidRDefault="009A5475" w:rsidP="009A5475">
      <w:pPr>
        <w:spacing w:after="0" w:line="240" w:lineRule="auto"/>
        <w:ind w:left="1134"/>
        <w:contextualSpacing/>
      </w:pPr>
      <w:r>
        <w:rPr>
          <w:rFonts w:ascii="Segoe UI Symbol" w:hAnsi="Segoe UI Symbol" w:cs="Segoe UI Symbol"/>
        </w:rPr>
        <w:t>☐</w:t>
      </w:r>
      <w:r>
        <w:t xml:space="preserve"> Terreno registrado em nome de terceiro</w:t>
      </w:r>
    </w:p>
    <w:p w14:paraId="300F3250" w14:textId="7105E0D5" w:rsidR="009A5475" w:rsidRDefault="00AB3FE3" w:rsidP="009A5475">
      <w:pPr>
        <w:spacing w:after="0" w:line="240" w:lineRule="auto"/>
        <w:ind w:left="1134"/>
        <w:contextualSpacing/>
      </w:pPr>
      <w:r>
        <w:t>Quem é o terceiro:</w:t>
      </w:r>
      <w:r w:rsidRPr="00AB3FE3">
        <w:t xml:space="preserve"> </w:t>
      </w:r>
      <w:sdt>
        <w:sdtPr>
          <w:id w:val="-842777761"/>
          <w:placeholder>
            <w:docPart w:val="9B9C4D8435F2214B8C87789ACCA38ADC"/>
          </w:placeholder>
          <w:showingPlcHdr/>
        </w:sdtPr>
        <w:sdtEndPr/>
        <w:sdtContent>
          <w:r w:rsidRPr="00685CE1">
            <w:rPr>
              <w:rStyle w:val="TextodoEspaoReservado"/>
            </w:rPr>
            <w:t>Clique ou toque aqui para inserir o texto.</w:t>
          </w:r>
        </w:sdtContent>
      </w:sdt>
    </w:p>
    <w:p w14:paraId="4D524CB3" w14:textId="77777777" w:rsidR="009A5475" w:rsidRDefault="009A5475" w:rsidP="009A5475">
      <w:pPr>
        <w:spacing w:after="0" w:line="240" w:lineRule="auto"/>
        <w:ind w:left="1134"/>
        <w:contextualSpacing/>
      </w:pPr>
      <w:r>
        <w:rPr>
          <w:rFonts w:ascii="Segoe UI Symbol" w:hAnsi="Segoe UI Symbol" w:cs="Segoe UI Symbol"/>
        </w:rPr>
        <w:t>☐</w:t>
      </w:r>
      <w:r>
        <w:t xml:space="preserve"> Terreno não registrado ou necessário processo de regularização fundiária</w:t>
      </w:r>
    </w:p>
    <w:p w14:paraId="0E27B00A" w14:textId="77777777" w:rsidR="00C47A84" w:rsidRDefault="00C47A84" w:rsidP="009A5475">
      <w:pPr>
        <w:spacing w:after="0" w:line="240" w:lineRule="auto"/>
        <w:ind w:left="1134"/>
        <w:contextualSpacing/>
      </w:pPr>
    </w:p>
    <w:p w14:paraId="4908CA59" w14:textId="77777777" w:rsidR="000B6E7D" w:rsidRDefault="000B6E7D" w:rsidP="00AE3A38">
      <w:pPr>
        <w:pStyle w:val="PargrafodaLista"/>
        <w:numPr>
          <w:ilvl w:val="1"/>
          <w:numId w:val="12"/>
        </w:numPr>
        <w:spacing w:after="0" w:line="240" w:lineRule="auto"/>
        <w:jc w:val="both"/>
      </w:pPr>
      <w:r>
        <w:t>O terreno está ocupado?</w:t>
      </w:r>
    </w:p>
    <w:p w14:paraId="0C25867C" w14:textId="313724F9" w:rsidR="00196EF2" w:rsidRDefault="009C48A6" w:rsidP="00AB3FE3">
      <w:pPr>
        <w:pStyle w:val="PargrafodaLista"/>
        <w:spacing w:after="0" w:line="240" w:lineRule="auto"/>
        <w:ind w:left="1080"/>
        <w:jc w:val="both"/>
      </w:pPr>
      <w:sdt>
        <w:sdtPr>
          <w:id w:val="-9454637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6E7D">
            <w:rPr>
              <w:rFonts w:ascii="MS Gothic" w:eastAsia="MS Gothic" w:hAnsi="MS Gothic" w:hint="eastAsia"/>
            </w:rPr>
            <w:t>☐</w:t>
          </w:r>
        </w:sdtContent>
      </w:sdt>
      <w:r w:rsidR="00196EF2">
        <w:t>Sim</w:t>
      </w:r>
      <w:r w:rsidR="00AB3FE3">
        <w:t>. Qual é a ocupação:</w:t>
      </w:r>
      <w:r w:rsidR="00AB3FE3" w:rsidRPr="00AB3FE3">
        <w:t xml:space="preserve"> </w:t>
      </w:r>
      <w:sdt>
        <w:sdtPr>
          <w:id w:val="726570560"/>
          <w:placeholder>
            <w:docPart w:val="E0CABF9905B4AE47BD21E21944B1435F"/>
          </w:placeholder>
          <w:showingPlcHdr/>
        </w:sdtPr>
        <w:sdtEndPr/>
        <w:sdtContent>
          <w:r w:rsidR="00AB3FE3" w:rsidRPr="00685CE1">
            <w:rPr>
              <w:rStyle w:val="TextodoEspaoReservado"/>
            </w:rPr>
            <w:t>Clique ou toque aqui para inserir o texto.</w:t>
          </w:r>
        </w:sdtContent>
      </w:sdt>
    </w:p>
    <w:p w14:paraId="06FB2805" w14:textId="77777777" w:rsidR="00196EF2" w:rsidRDefault="009C48A6" w:rsidP="00453253">
      <w:pPr>
        <w:spacing w:after="0" w:line="240" w:lineRule="auto"/>
        <w:ind w:left="1134"/>
        <w:contextualSpacing/>
      </w:pPr>
      <w:sdt>
        <w:sdtPr>
          <w:id w:val="-3447094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6EF2">
            <w:rPr>
              <w:rFonts w:ascii="MS Gothic" w:eastAsia="MS Gothic" w:hAnsi="MS Gothic" w:hint="eastAsia"/>
            </w:rPr>
            <w:t>☐</w:t>
          </w:r>
        </w:sdtContent>
      </w:sdt>
      <w:r w:rsidR="00196EF2">
        <w:t>Não</w:t>
      </w:r>
    </w:p>
    <w:p w14:paraId="60061E4C" w14:textId="77777777" w:rsidR="00C47A84" w:rsidRDefault="00C47A84" w:rsidP="00453253">
      <w:pPr>
        <w:spacing w:after="0" w:line="240" w:lineRule="auto"/>
        <w:ind w:left="1134"/>
        <w:contextualSpacing/>
      </w:pPr>
    </w:p>
    <w:p w14:paraId="24951E7D" w14:textId="09645637" w:rsidR="000B6E7D" w:rsidRDefault="000B6E7D" w:rsidP="00AE3A38">
      <w:pPr>
        <w:pStyle w:val="PargrafodaLista"/>
        <w:numPr>
          <w:ilvl w:val="1"/>
          <w:numId w:val="12"/>
        </w:numPr>
        <w:spacing w:after="0" w:line="240" w:lineRule="auto"/>
        <w:jc w:val="both"/>
      </w:pPr>
      <w:r>
        <w:t>O terreno está em área de risco de deslizamento, inundação ou de contaminação?</w:t>
      </w:r>
    </w:p>
    <w:p w14:paraId="3F722285" w14:textId="4EC115BD" w:rsidR="000B6E7D" w:rsidRDefault="009C48A6" w:rsidP="00453253">
      <w:pPr>
        <w:spacing w:after="0" w:line="240" w:lineRule="auto"/>
        <w:ind w:left="1134"/>
        <w:contextualSpacing/>
      </w:pPr>
      <w:sdt>
        <w:sdtPr>
          <w:id w:val="9522874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6E7D" w:rsidRPr="000B6E7D">
            <w:rPr>
              <w:rFonts w:ascii="Segoe UI Symbol" w:hAnsi="Segoe UI Symbol" w:cs="Segoe UI Symbol"/>
            </w:rPr>
            <w:t>☐</w:t>
          </w:r>
        </w:sdtContent>
      </w:sdt>
      <w:r w:rsidR="000B6E7D">
        <w:t>Sim</w:t>
      </w:r>
      <w:r w:rsidR="00AB3FE3">
        <w:t xml:space="preserve">. Qual </w:t>
      </w:r>
      <w:r w:rsidR="008A7BBF">
        <w:t xml:space="preserve">é </w:t>
      </w:r>
      <w:r w:rsidR="00AB3FE3">
        <w:t>o risco:</w:t>
      </w:r>
      <w:r w:rsidR="00AB3FE3" w:rsidRPr="00AB3FE3">
        <w:t xml:space="preserve"> </w:t>
      </w:r>
      <w:sdt>
        <w:sdtPr>
          <w:id w:val="-157617430"/>
          <w:placeholder>
            <w:docPart w:val="ADBCB31B2572754F9EDC4AA391CBD78E"/>
          </w:placeholder>
          <w:showingPlcHdr/>
        </w:sdtPr>
        <w:sdtEndPr/>
        <w:sdtContent>
          <w:r w:rsidR="00AB3FE3" w:rsidRPr="00685CE1">
            <w:rPr>
              <w:rStyle w:val="TextodoEspaoReservado"/>
            </w:rPr>
            <w:t>Clique ou toque aqui para inserir o texto.</w:t>
          </w:r>
        </w:sdtContent>
      </w:sdt>
    </w:p>
    <w:p w14:paraId="4BD1E4F1" w14:textId="77777777" w:rsidR="000B6E7D" w:rsidRDefault="009C48A6" w:rsidP="00453253">
      <w:pPr>
        <w:spacing w:after="0" w:line="240" w:lineRule="auto"/>
        <w:ind w:left="1134"/>
        <w:contextualSpacing/>
      </w:pPr>
      <w:sdt>
        <w:sdtPr>
          <w:id w:val="-418326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6E7D" w:rsidRPr="000B6E7D">
            <w:rPr>
              <w:rFonts w:ascii="Segoe UI Symbol" w:hAnsi="Segoe UI Symbol" w:cs="Segoe UI Symbol"/>
            </w:rPr>
            <w:t>☐</w:t>
          </w:r>
        </w:sdtContent>
      </w:sdt>
      <w:r w:rsidR="000B6E7D">
        <w:t>Não</w:t>
      </w:r>
    </w:p>
    <w:p w14:paraId="11BCAE21" w14:textId="77777777" w:rsidR="000B6E7D" w:rsidRDefault="009C48A6" w:rsidP="00453253">
      <w:pPr>
        <w:spacing w:after="0" w:line="240" w:lineRule="auto"/>
        <w:ind w:left="1134"/>
        <w:contextualSpacing/>
      </w:pPr>
      <w:sdt>
        <w:sdtPr>
          <w:id w:val="-18830834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6E7D" w:rsidRPr="000B6E7D">
            <w:rPr>
              <w:rFonts w:ascii="Segoe UI Symbol" w:hAnsi="Segoe UI Symbol" w:cs="Segoe UI Symbol"/>
            </w:rPr>
            <w:t>☐</w:t>
          </w:r>
        </w:sdtContent>
      </w:sdt>
      <w:r w:rsidR="000B6E7D">
        <w:t>Não sei</w:t>
      </w:r>
    </w:p>
    <w:p w14:paraId="44EAFD9C" w14:textId="3D4AAA9F" w:rsidR="00C47A84" w:rsidRDefault="00C47A84" w:rsidP="00453253">
      <w:pPr>
        <w:spacing w:after="0" w:line="240" w:lineRule="auto"/>
        <w:ind w:left="1134"/>
        <w:contextualSpacing/>
      </w:pPr>
    </w:p>
    <w:p w14:paraId="75E34702" w14:textId="77777777" w:rsidR="00025A5C" w:rsidRDefault="00025A5C" w:rsidP="00AE3A38">
      <w:pPr>
        <w:pStyle w:val="PargrafodaLista"/>
        <w:numPr>
          <w:ilvl w:val="1"/>
          <w:numId w:val="12"/>
        </w:numPr>
        <w:spacing w:after="0" w:line="240" w:lineRule="auto"/>
        <w:jc w:val="both"/>
      </w:pPr>
      <w:r>
        <w:t>O terreno encontra-se em</w:t>
      </w:r>
      <w:r w:rsidRPr="00025A5C">
        <w:t xml:space="preserve"> </w:t>
      </w:r>
      <w:r>
        <w:t>Zona Especial de Interesse Social (</w:t>
      </w:r>
      <w:r w:rsidRPr="00025A5C">
        <w:t>ZEIS</w:t>
      </w:r>
      <w:r>
        <w:t>)</w:t>
      </w:r>
      <w:r w:rsidRPr="00025A5C">
        <w:t xml:space="preserve"> ou </w:t>
      </w:r>
      <w:r>
        <w:t xml:space="preserve">é </w:t>
      </w:r>
      <w:r w:rsidRPr="00025A5C">
        <w:t>proveniente de aplicação de medidas de controle de ociosidade</w:t>
      </w:r>
      <w:r>
        <w:t>?</w:t>
      </w:r>
    </w:p>
    <w:p w14:paraId="2B2800B4" w14:textId="77777777" w:rsidR="00025A5C" w:rsidRDefault="009C48A6" w:rsidP="00025A5C">
      <w:pPr>
        <w:spacing w:after="0" w:line="240" w:lineRule="auto"/>
        <w:ind w:left="1134"/>
        <w:contextualSpacing/>
      </w:pPr>
      <w:sdt>
        <w:sdtPr>
          <w:id w:val="-1738094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5A5C" w:rsidRPr="000B6E7D">
            <w:rPr>
              <w:rFonts w:ascii="Segoe UI Symbol" w:hAnsi="Segoe UI Symbol" w:cs="Segoe UI Symbol"/>
            </w:rPr>
            <w:t>☐</w:t>
          </w:r>
        </w:sdtContent>
      </w:sdt>
      <w:r w:rsidR="00025A5C">
        <w:t>Sim</w:t>
      </w:r>
    </w:p>
    <w:p w14:paraId="38AFBF4D" w14:textId="77777777" w:rsidR="00025A5C" w:rsidRDefault="009C48A6" w:rsidP="00025A5C">
      <w:pPr>
        <w:spacing w:after="0" w:line="240" w:lineRule="auto"/>
        <w:ind w:left="1134"/>
        <w:contextualSpacing/>
      </w:pPr>
      <w:sdt>
        <w:sdtPr>
          <w:id w:val="-3125669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5A5C" w:rsidRPr="000B6E7D">
            <w:rPr>
              <w:rFonts w:ascii="Segoe UI Symbol" w:hAnsi="Segoe UI Symbol" w:cs="Segoe UI Symbol"/>
            </w:rPr>
            <w:t>☐</w:t>
          </w:r>
        </w:sdtContent>
      </w:sdt>
      <w:r w:rsidR="00025A5C">
        <w:t>Não</w:t>
      </w:r>
    </w:p>
    <w:p w14:paraId="17014F77" w14:textId="77777777" w:rsidR="00025A5C" w:rsidRDefault="00025A5C" w:rsidP="00025A5C">
      <w:pPr>
        <w:spacing w:after="0" w:line="240" w:lineRule="auto"/>
        <w:ind w:left="1134"/>
        <w:contextualSpacing/>
      </w:pPr>
    </w:p>
    <w:p w14:paraId="2E1275C8" w14:textId="77777777" w:rsidR="000B6E7D" w:rsidRDefault="000B6E7D" w:rsidP="00AE3A38">
      <w:pPr>
        <w:pStyle w:val="PargrafodaLista"/>
        <w:numPr>
          <w:ilvl w:val="1"/>
          <w:numId w:val="12"/>
        </w:numPr>
        <w:spacing w:after="0" w:line="240" w:lineRule="auto"/>
        <w:jc w:val="both"/>
      </w:pPr>
      <w:r>
        <w:t>Registre aqui os comentários ou as observações que considere importantes</w:t>
      </w:r>
      <w:r w:rsidR="004C13BA">
        <w:t>:</w:t>
      </w:r>
    </w:p>
    <w:sdt>
      <w:sdtPr>
        <w:rPr>
          <w:rStyle w:val="TextodoEspaoReservado"/>
        </w:rPr>
        <w:id w:val="864949343"/>
        <w:placeholder>
          <w:docPart w:val="5D58FF8B17D64E89BAEF534041D03D1D"/>
        </w:placeholder>
        <w:showingPlcHdr/>
      </w:sdtPr>
      <w:sdtEndPr>
        <w:rPr>
          <w:rStyle w:val="TextodoEspaoReservado"/>
        </w:rPr>
      </w:sdtEndPr>
      <w:sdtContent>
        <w:p w14:paraId="753773BF" w14:textId="77777777" w:rsidR="004C13BA" w:rsidRPr="004C13BA" w:rsidRDefault="004C13BA" w:rsidP="00453253">
          <w:pPr>
            <w:pStyle w:val="PargrafodaLista"/>
            <w:spacing w:after="0" w:line="240" w:lineRule="auto"/>
            <w:ind w:left="1134"/>
            <w:jc w:val="both"/>
            <w:rPr>
              <w:rStyle w:val="TextodoEspaoReservado"/>
            </w:rPr>
          </w:pPr>
          <w:r w:rsidRPr="00685CE1">
            <w:rPr>
              <w:rStyle w:val="TextodoEspaoReservado"/>
            </w:rPr>
            <w:t>Clique ou toque aqui para inserir o texto.</w:t>
          </w:r>
        </w:p>
      </w:sdtContent>
    </w:sdt>
    <w:p w14:paraId="45FB0818" w14:textId="77777777" w:rsidR="00EA67A6" w:rsidRPr="00025A5C" w:rsidRDefault="00EA67A6" w:rsidP="00025A5C">
      <w:pPr>
        <w:spacing w:after="0" w:line="240" w:lineRule="auto"/>
        <w:jc w:val="both"/>
        <w:rPr>
          <w:b/>
          <w:bCs/>
        </w:rPr>
      </w:pPr>
    </w:p>
    <w:p w14:paraId="049F31CB" w14:textId="77777777" w:rsidR="00EA67A6" w:rsidRDefault="00EA67A6" w:rsidP="00EA67A6">
      <w:pPr>
        <w:pStyle w:val="PargrafodaLista"/>
        <w:spacing w:after="0" w:line="240" w:lineRule="auto"/>
        <w:jc w:val="both"/>
        <w:rPr>
          <w:b/>
          <w:bCs/>
        </w:rPr>
      </w:pPr>
    </w:p>
    <w:p w14:paraId="3A03191B" w14:textId="24670450" w:rsidR="004C13BA" w:rsidRPr="00453253" w:rsidRDefault="005A5C62" w:rsidP="00AE3A38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INFRAESTRUTURA BÁSICA</w:t>
      </w:r>
    </w:p>
    <w:p w14:paraId="5F16A8AF" w14:textId="3A94880C" w:rsidR="009A5475" w:rsidRPr="009A5475" w:rsidRDefault="009A5475" w:rsidP="009A5475">
      <w:pPr>
        <w:spacing w:after="0" w:line="240" w:lineRule="auto"/>
        <w:ind w:left="426"/>
        <w:contextualSpacing/>
        <w:jc w:val="both"/>
      </w:pPr>
      <w:r w:rsidRPr="009A5475">
        <w:t>A seguir solicita-se o registro de informações sobre a disponibilidade de infraestrutura</w:t>
      </w:r>
      <w:r>
        <w:t xml:space="preserve"> </w:t>
      </w:r>
      <w:r w:rsidR="008A54F8">
        <w:t xml:space="preserve">para servir ao </w:t>
      </w:r>
      <w:r w:rsidRPr="009A5475">
        <w:t xml:space="preserve">terreno </w:t>
      </w:r>
      <w:r w:rsidR="008A54F8">
        <w:t>ofertado (infraestrutura não incidente)</w:t>
      </w:r>
      <w:r w:rsidR="00AD4FE4">
        <w:t>.</w:t>
      </w:r>
    </w:p>
    <w:p w14:paraId="53128261" w14:textId="77777777" w:rsidR="000B6E7D" w:rsidRDefault="000B6E7D" w:rsidP="009A5475">
      <w:pPr>
        <w:spacing w:after="0" w:line="240" w:lineRule="auto"/>
        <w:contextualSpacing/>
      </w:pPr>
    </w:p>
    <w:p w14:paraId="69F2E9DC" w14:textId="32EBA70C" w:rsidR="009A5475" w:rsidRDefault="00453253" w:rsidP="00AE3A38">
      <w:pPr>
        <w:pStyle w:val="PargrafodaLista"/>
        <w:numPr>
          <w:ilvl w:val="1"/>
          <w:numId w:val="12"/>
        </w:numPr>
        <w:spacing w:after="0" w:line="240" w:lineRule="auto"/>
        <w:jc w:val="both"/>
      </w:pPr>
      <w:r>
        <w:t xml:space="preserve">Assinale abaixo quais sistemas de infraestrutura básica estão disponíveis </w:t>
      </w:r>
      <w:r w:rsidR="007C32AF">
        <w:t>no acesso ao terreno</w:t>
      </w:r>
      <w:r>
        <w:t xml:space="preserve"> </w:t>
      </w:r>
      <w:r w:rsidR="00116E8A">
        <w:t>(não assinalar obras e</w:t>
      </w:r>
      <w:r w:rsidR="211942B7">
        <w:t>m</w:t>
      </w:r>
      <w:r w:rsidR="00116E8A">
        <w:t xml:space="preserve"> andamento):</w:t>
      </w:r>
    </w:p>
    <w:p w14:paraId="75F62490" w14:textId="77777777" w:rsidR="00196EF2" w:rsidRDefault="009C48A6" w:rsidP="00453253">
      <w:pPr>
        <w:spacing w:after="0" w:line="240" w:lineRule="auto"/>
        <w:ind w:left="1134"/>
        <w:contextualSpacing/>
      </w:pPr>
      <w:sdt>
        <w:sdtPr>
          <w:id w:val="-1158071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53253">
            <w:rPr>
              <w:rFonts w:ascii="MS Gothic" w:eastAsia="MS Gothic" w:hAnsi="MS Gothic" w:hint="eastAsia"/>
            </w:rPr>
            <w:t>☐</w:t>
          </w:r>
        </w:sdtContent>
      </w:sdt>
      <w:r w:rsidR="00453253">
        <w:t>Sistema de abastecimento de água</w:t>
      </w:r>
    </w:p>
    <w:p w14:paraId="77DBAE24" w14:textId="77777777" w:rsidR="00453253" w:rsidRDefault="009C48A6" w:rsidP="00453253">
      <w:pPr>
        <w:spacing w:after="0" w:line="240" w:lineRule="auto"/>
        <w:ind w:left="1134"/>
        <w:contextualSpacing/>
      </w:pPr>
      <w:sdt>
        <w:sdtPr>
          <w:id w:val="-14422974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53253">
            <w:rPr>
              <w:rFonts w:ascii="MS Gothic" w:eastAsia="MS Gothic" w:hAnsi="MS Gothic" w:hint="eastAsia"/>
            </w:rPr>
            <w:t>☐</w:t>
          </w:r>
        </w:sdtContent>
      </w:sdt>
      <w:r w:rsidR="00453253">
        <w:t>Sistema de coleta e destinação de esgoto</w:t>
      </w:r>
    </w:p>
    <w:p w14:paraId="48A2FB02" w14:textId="77777777" w:rsidR="00453253" w:rsidRDefault="009C48A6" w:rsidP="00453253">
      <w:pPr>
        <w:spacing w:after="0" w:line="240" w:lineRule="auto"/>
        <w:ind w:left="1134"/>
        <w:contextualSpacing/>
      </w:pPr>
      <w:sdt>
        <w:sdtPr>
          <w:id w:val="-9078427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53253">
            <w:rPr>
              <w:rFonts w:ascii="MS Gothic" w:eastAsia="MS Gothic" w:hAnsi="MS Gothic" w:hint="eastAsia"/>
            </w:rPr>
            <w:t>☐</w:t>
          </w:r>
        </w:sdtContent>
      </w:sdt>
      <w:r w:rsidR="00453253">
        <w:t>Sistema de drenagem de águas pluviais</w:t>
      </w:r>
    </w:p>
    <w:p w14:paraId="58C694D8" w14:textId="77777777" w:rsidR="00453253" w:rsidRDefault="009C48A6" w:rsidP="00453253">
      <w:pPr>
        <w:spacing w:after="0" w:line="240" w:lineRule="auto"/>
        <w:ind w:left="1134"/>
        <w:contextualSpacing/>
      </w:pPr>
      <w:sdt>
        <w:sdtPr>
          <w:id w:val="-10756652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53253">
            <w:rPr>
              <w:rFonts w:ascii="MS Gothic" w:eastAsia="MS Gothic" w:hAnsi="MS Gothic" w:hint="eastAsia"/>
            </w:rPr>
            <w:t>☐</w:t>
          </w:r>
        </w:sdtContent>
      </w:sdt>
      <w:r w:rsidR="00453253">
        <w:t>Sistema de distribuição de energia elétrica</w:t>
      </w:r>
    </w:p>
    <w:p w14:paraId="2076D471" w14:textId="25C5E4A5" w:rsidR="00453253" w:rsidRDefault="009C48A6" w:rsidP="00453253">
      <w:pPr>
        <w:spacing w:after="0" w:line="240" w:lineRule="auto"/>
        <w:ind w:left="1134"/>
        <w:contextualSpacing/>
        <w:rPr>
          <w:ins w:id="0" w:author="Andiara Campanhoni" w:date="2020-12-23T15:50:00Z"/>
        </w:rPr>
      </w:pPr>
      <w:sdt>
        <w:sdtPr>
          <w:id w:val="3410547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53253">
            <w:rPr>
              <w:rFonts w:ascii="MS Gothic" w:eastAsia="MS Gothic" w:hAnsi="MS Gothic" w:hint="eastAsia"/>
            </w:rPr>
            <w:t>☐</w:t>
          </w:r>
        </w:sdtContent>
      </w:sdt>
      <w:r w:rsidR="00453253">
        <w:t>Sistema de iluminação pública</w:t>
      </w:r>
    </w:p>
    <w:p w14:paraId="56D79D9C" w14:textId="77777777" w:rsidR="00AB3FE3" w:rsidRDefault="009C48A6" w:rsidP="00AB3FE3">
      <w:pPr>
        <w:spacing w:after="0" w:line="240" w:lineRule="auto"/>
        <w:ind w:left="1134"/>
        <w:contextualSpacing/>
      </w:pPr>
      <w:sdt>
        <w:sdtPr>
          <w:id w:val="-7908979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B3FE3">
            <w:rPr>
              <w:rFonts w:ascii="MS Gothic" w:eastAsia="MS Gothic" w:hAnsi="MS Gothic" w:hint="eastAsia"/>
            </w:rPr>
            <w:t>☐</w:t>
          </w:r>
        </w:sdtContent>
      </w:sdt>
      <w:r w:rsidR="00AB3FE3">
        <w:t>Guias e sarjetas</w:t>
      </w:r>
    </w:p>
    <w:p w14:paraId="28C64828" w14:textId="77777777" w:rsidR="00AB3FE3" w:rsidRDefault="009C48A6" w:rsidP="00AB3FE3">
      <w:pPr>
        <w:spacing w:after="0" w:line="240" w:lineRule="auto"/>
        <w:ind w:left="1134"/>
        <w:contextualSpacing/>
      </w:pPr>
      <w:sdt>
        <w:sdtPr>
          <w:id w:val="-15651716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B3FE3">
            <w:rPr>
              <w:rFonts w:ascii="MS Gothic" w:eastAsia="MS Gothic" w:hAnsi="MS Gothic" w:hint="eastAsia"/>
            </w:rPr>
            <w:t>☐</w:t>
          </w:r>
        </w:sdtContent>
      </w:sdt>
      <w:r w:rsidR="00AB3FE3">
        <w:t>Pavimentação</w:t>
      </w:r>
    </w:p>
    <w:p w14:paraId="33E161B6" w14:textId="77777777" w:rsidR="00AB3FE3" w:rsidRDefault="00AB3FE3" w:rsidP="00453253">
      <w:pPr>
        <w:spacing w:after="0" w:line="240" w:lineRule="auto"/>
        <w:ind w:left="1134"/>
        <w:contextualSpacing/>
      </w:pPr>
    </w:p>
    <w:p w14:paraId="62486C05" w14:textId="77777777" w:rsidR="00453253" w:rsidRDefault="00453253" w:rsidP="00453253">
      <w:pPr>
        <w:spacing w:after="0" w:line="240" w:lineRule="auto"/>
        <w:ind w:left="1134"/>
        <w:contextualSpacing/>
      </w:pPr>
    </w:p>
    <w:p w14:paraId="59673872" w14:textId="77777777" w:rsidR="007C32AF" w:rsidRDefault="00116E8A" w:rsidP="00AE3A38">
      <w:pPr>
        <w:pStyle w:val="PargrafodaLista"/>
        <w:numPr>
          <w:ilvl w:val="1"/>
          <w:numId w:val="12"/>
        </w:numPr>
        <w:spacing w:after="0" w:line="240" w:lineRule="auto"/>
        <w:jc w:val="both"/>
      </w:pPr>
      <w:r>
        <w:t>Existem obras em andamento para a execução da infraestrutura que servirá ao terreno? Se sim, citar</w:t>
      </w:r>
      <w:r w:rsidR="007C32AF">
        <w:t>:</w:t>
      </w:r>
    </w:p>
    <w:p w14:paraId="27896988" w14:textId="2638E353" w:rsidR="007C32AF" w:rsidRDefault="007C32AF" w:rsidP="00AE3A38">
      <w:pPr>
        <w:pStyle w:val="PargrafodaLista"/>
        <w:numPr>
          <w:ilvl w:val="2"/>
          <w:numId w:val="12"/>
        </w:numPr>
        <w:spacing w:after="0" w:line="240" w:lineRule="auto"/>
        <w:ind w:left="1418" w:hanging="338"/>
        <w:jc w:val="both"/>
      </w:pPr>
      <w:r>
        <w:t>Qual(</w:t>
      </w:r>
      <w:proofErr w:type="spellStart"/>
      <w:r>
        <w:t>is</w:t>
      </w:r>
      <w:proofErr w:type="spellEnd"/>
      <w:r>
        <w:t xml:space="preserve">) sistema(s): </w:t>
      </w:r>
      <w:sdt>
        <w:sdtPr>
          <w:id w:val="1820224377"/>
          <w:placeholder>
            <w:docPart w:val="EB29BEAD243D69409AC42DE48FE616A8"/>
          </w:placeholder>
          <w:showingPlcHdr/>
        </w:sdtPr>
        <w:sdtEndPr/>
        <w:sdtContent>
          <w:r w:rsidRPr="00685CE1">
            <w:rPr>
              <w:rStyle w:val="TextodoEspaoReservado"/>
            </w:rPr>
            <w:t>Clique ou toque aqui para inserir o texto.</w:t>
          </w:r>
        </w:sdtContent>
      </w:sdt>
    </w:p>
    <w:p w14:paraId="4B5C92CC" w14:textId="11C6D4B1" w:rsidR="007C32AF" w:rsidRDefault="007C32AF" w:rsidP="00AE3A38">
      <w:pPr>
        <w:pStyle w:val="PargrafodaLista"/>
        <w:numPr>
          <w:ilvl w:val="2"/>
          <w:numId w:val="12"/>
        </w:numPr>
        <w:spacing w:after="0" w:line="240" w:lineRule="auto"/>
        <w:ind w:left="1418" w:hanging="338"/>
        <w:jc w:val="both"/>
      </w:pPr>
      <w:r>
        <w:t>Origem do recurso:</w:t>
      </w:r>
      <w:r w:rsidRPr="007C32AF">
        <w:t xml:space="preserve"> </w:t>
      </w:r>
      <w:sdt>
        <w:sdtPr>
          <w:id w:val="-1172796364"/>
          <w:placeholder>
            <w:docPart w:val="3CDC8FC77D21604185B54C5DB969E916"/>
          </w:placeholder>
          <w:showingPlcHdr/>
        </w:sdtPr>
        <w:sdtEndPr/>
        <w:sdtContent>
          <w:r w:rsidRPr="00685CE1">
            <w:rPr>
              <w:rStyle w:val="TextodoEspaoReservado"/>
            </w:rPr>
            <w:t>Clique ou toque aqui para inserir o texto.</w:t>
          </w:r>
        </w:sdtContent>
      </w:sdt>
    </w:p>
    <w:p w14:paraId="7DBDEDFF" w14:textId="1411EFA3" w:rsidR="007C32AF" w:rsidRDefault="007C32AF" w:rsidP="00AE3A38">
      <w:pPr>
        <w:pStyle w:val="PargrafodaLista"/>
        <w:numPr>
          <w:ilvl w:val="2"/>
          <w:numId w:val="12"/>
        </w:numPr>
        <w:spacing w:after="0" w:line="240" w:lineRule="auto"/>
        <w:ind w:left="1418" w:hanging="338"/>
        <w:jc w:val="both"/>
      </w:pPr>
      <w:r>
        <w:t>Prazo para o término das obras:</w:t>
      </w:r>
      <w:r w:rsidRPr="007C32AF">
        <w:t xml:space="preserve"> </w:t>
      </w:r>
      <w:sdt>
        <w:sdtPr>
          <w:id w:val="666135038"/>
          <w:placeholder>
            <w:docPart w:val="E17467F82A77F140B9E9DBA453F10BDB"/>
          </w:placeholder>
          <w:showingPlcHdr/>
        </w:sdtPr>
        <w:sdtEndPr/>
        <w:sdtContent>
          <w:r w:rsidRPr="00685CE1">
            <w:rPr>
              <w:rStyle w:val="TextodoEspaoReservado"/>
            </w:rPr>
            <w:t>Clique ou toque aqui para inserir o texto.</w:t>
          </w:r>
        </w:sdtContent>
      </w:sdt>
    </w:p>
    <w:p w14:paraId="4DDBEF00" w14:textId="77777777" w:rsidR="009A5475" w:rsidRDefault="009A5475" w:rsidP="003B5295">
      <w:pPr>
        <w:spacing w:after="0" w:line="240" w:lineRule="auto"/>
        <w:contextualSpacing/>
      </w:pPr>
    </w:p>
    <w:p w14:paraId="3461D779" w14:textId="77777777" w:rsidR="009A5475" w:rsidRDefault="009A5475" w:rsidP="005A5C62">
      <w:pPr>
        <w:spacing w:after="0" w:line="240" w:lineRule="auto"/>
        <w:ind w:left="1134"/>
        <w:contextualSpacing/>
      </w:pPr>
    </w:p>
    <w:p w14:paraId="7B8C4E41" w14:textId="0F2305AD" w:rsidR="005A5C62" w:rsidRPr="00453253" w:rsidRDefault="006E521E" w:rsidP="00AE3A38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INSERÇÃO URBANA</w:t>
      </w:r>
    </w:p>
    <w:p w14:paraId="2F187124" w14:textId="77777777" w:rsidR="009A5475" w:rsidRPr="009A5475" w:rsidRDefault="009A5475" w:rsidP="009A5475">
      <w:pPr>
        <w:spacing w:after="0" w:line="240" w:lineRule="auto"/>
        <w:ind w:left="360"/>
        <w:jc w:val="both"/>
      </w:pPr>
      <w:r>
        <w:t xml:space="preserve">Nessa seção são solicitadas </w:t>
      </w:r>
      <w:r w:rsidRPr="009A5475">
        <w:t xml:space="preserve">informações sobre a disponibilidade </w:t>
      </w:r>
      <w:r>
        <w:t xml:space="preserve">de </w:t>
      </w:r>
      <w:r w:rsidRPr="009A5475">
        <w:t xml:space="preserve">equipamentos públicos e serviços urbanos no entorno do terreno </w:t>
      </w:r>
      <w:r>
        <w:t>disponibilizado</w:t>
      </w:r>
      <w:r w:rsidRPr="009A5475">
        <w:t xml:space="preserve"> para o desenvolvimento do projeto</w:t>
      </w:r>
      <w:r>
        <w:t>.</w:t>
      </w:r>
    </w:p>
    <w:p w14:paraId="3CF2D8B6" w14:textId="77777777" w:rsidR="005A5C62" w:rsidRDefault="005A5C62" w:rsidP="00453253">
      <w:pPr>
        <w:spacing w:after="0" w:line="240" w:lineRule="auto"/>
        <w:jc w:val="both"/>
      </w:pPr>
    </w:p>
    <w:p w14:paraId="656608A1" w14:textId="544017F4" w:rsidR="00EC35DF" w:rsidRDefault="00EC35DF" w:rsidP="00AE3A38">
      <w:pPr>
        <w:pStyle w:val="PargrafodaLista"/>
        <w:numPr>
          <w:ilvl w:val="1"/>
          <w:numId w:val="12"/>
        </w:numPr>
        <w:spacing w:after="0" w:line="240" w:lineRule="auto"/>
        <w:jc w:val="both"/>
      </w:pPr>
      <w:r>
        <w:t>O Município dispõe de transporte público coletivo?</w:t>
      </w:r>
    </w:p>
    <w:p w14:paraId="15911A44" w14:textId="77777777" w:rsidR="00EC35DF" w:rsidRDefault="009C48A6" w:rsidP="00EC35DF">
      <w:pPr>
        <w:spacing w:after="0" w:line="240" w:lineRule="auto"/>
        <w:ind w:left="1134"/>
      </w:pPr>
      <w:sdt>
        <w:sdtPr>
          <w:rPr>
            <w:rFonts w:ascii="Segoe UI Symbol" w:hAnsi="Segoe UI Symbol" w:cs="Segoe UI Symbol"/>
          </w:rPr>
          <w:id w:val="-13360673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35DF" w:rsidRPr="00EC35DF">
            <w:rPr>
              <w:rFonts w:ascii="Segoe UI Symbol" w:hAnsi="Segoe UI Symbol" w:cs="Segoe UI Symbol"/>
            </w:rPr>
            <w:t>☐</w:t>
          </w:r>
        </w:sdtContent>
      </w:sdt>
      <w:r w:rsidR="00EC35DF">
        <w:t>Sim</w:t>
      </w:r>
    </w:p>
    <w:p w14:paraId="7AA96B88" w14:textId="77777777" w:rsidR="00EC35DF" w:rsidRDefault="009C48A6" w:rsidP="00EC35DF">
      <w:pPr>
        <w:spacing w:after="0" w:line="240" w:lineRule="auto"/>
        <w:ind w:left="1134"/>
      </w:pPr>
      <w:sdt>
        <w:sdtPr>
          <w:rPr>
            <w:rFonts w:ascii="Segoe UI Symbol" w:hAnsi="Segoe UI Symbol" w:cs="Segoe UI Symbol"/>
          </w:rPr>
          <w:id w:val="-14877760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35DF" w:rsidRPr="00EC35DF">
            <w:rPr>
              <w:rFonts w:ascii="Segoe UI Symbol" w:hAnsi="Segoe UI Symbol" w:cs="Segoe UI Symbol"/>
            </w:rPr>
            <w:t>☐</w:t>
          </w:r>
        </w:sdtContent>
      </w:sdt>
      <w:r w:rsidR="00EC35DF">
        <w:t>Não</w:t>
      </w:r>
    </w:p>
    <w:p w14:paraId="5FB0CAC7" w14:textId="77777777" w:rsidR="00EC35DF" w:rsidRDefault="00EC35DF" w:rsidP="00EC35DF">
      <w:pPr>
        <w:pStyle w:val="PargrafodaLista"/>
        <w:spacing w:after="0" w:line="240" w:lineRule="auto"/>
        <w:ind w:left="1080"/>
        <w:jc w:val="both"/>
      </w:pPr>
    </w:p>
    <w:p w14:paraId="578BD472" w14:textId="77777777" w:rsidR="00B95C5A" w:rsidRDefault="00B95C5A" w:rsidP="00AE3A38">
      <w:pPr>
        <w:pStyle w:val="PargrafodaLista"/>
        <w:numPr>
          <w:ilvl w:val="1"/>
          <w:numId w:val="12"/>
        </w:numPr>
        <w:spacing w:after="0" w:line="240" w:lineRule="auto"/>
        <w:jc w:val="both"/>
      </w:pPr>
      <w:r>
        <w:t>Se houver transporte público coletivo:</w:t>
      </w:r>
    </w:p>
    <w:p w14:paraId="7F34824C" w14:textId="61BB689B" w:rsidR="00B95C5A" w:rsidRDefault="00B95C5A" w:rsidP="00B95C5A">
      <w:pPr>
        <w:pStyle w:val="PargrafodaLista"/>
        <w:numPr>
          <w:ilvl w:val="2"/>
          <w:numId w:val="3"/>
        </w:numPr>
        <w:spacing w:after="0" w:line="240" w:lineRule="auto"/>
        <w:ind w:left="1418"/>
        <w:jc w:val="both"/>
      </w:pPr>
      <w:r>
        <w:t>Distância do</w:t>
      </w:r>
      <w:r w:rsidR="00453253">
        <w:t xml:space="preserve"> ponto ou </w:t>
      </w:r>
      <w:r>
        <w:t xml:space="preserve">terminal </w:t>
      </w:r>
      <w:r w:rsidR="00453253">
        <w:t xml:space="preserve">de embarque e desembarque de passageiros </w:t>
      </w:r>
      <w:r>
        <w:t>mais próximo: ______metros.</w:t>
      </w:r>
    </w:p>
    <w:p w14:paraId="3DB57BEB" w14:textId="449DB0E3" w:rsidR="00453253" w:rsidRDefault="00B95C5A" w:rsidP="00B95C5A">
      <w:pPr>
        <w:pStyle w:val="PargrafodaLista"/>
        <w:numPr>
          <w:ilvl w:val="2"/>
          <w:numId w:val="3"/>
        </w:numPr>
        <w:spacing w:after="0" w:line="240" w:lineRule="auto"/>
        <w:ind w:left="1418"/>
        <w:jc w:val="both"/>
      </w:pPr>
      <w:r>
        <w:t>Q</w:t>
      </w:r>
      <w:r w:rsidR="00453253">
        <w:t xml:space="preserve">uantos itinerários estão disponíveis </w:t>
      </w:r>
      <w:r>
        <w:t>para o ponto mencionado: ______.</w:t>
      </w:r>
    </w:p>
    <w:p w14:paraId="537242CC" w14:textId="77777777" w:rsidR="00F27A3E" w:rsidRDefault="00F27A3E" w:rsidP="00F27A3E">
      <w:pPr>
        <w:spacing w:after="0" w:line="240" w:lineRule="auto"/>
        <w:jc w:val="both"/>
      </w:pPr>
    </w:p>
    <w:p w14:paraId="186B5D28" w14:textId="69E17A41" w:rsidR="00AB3FE3" w:rsidRDefault="00AB3FE3" w:rsidP="007C32AF">
      <w:pPr>
        <w:spacing w:after="0" w:line="240" w:lineRule="auto"/>
        <w:jc w:val="both"/>
      </w:pPr>
    </w:p>
    <w:p w14:paraId="0A1C0EB2" w14:textId="77777777" w:rsidR="00AB3FE3" w:rsidRDefault="00AB3FE3" w:rsidP="00B95C5A">
      <w:pPr>
        <w:pStyle w:val="PargrafodaLista"/>
        <w:spacing w:after="0" w:line="240" w:lineRule="auto"/>
        <w:ind w:left="1080"/>
        <w:jc w:val="both"/>
        <w:rPr>
          <w:ins w:id="1" w:author="Andiara Campanhoni" w:date="2020-12-23T15:03:00Z"/>
        </w:rPr>
      </w:pPr>
    </w:p>
    <w:p w14:paraId="1B686C9D" w14:textId="34CB747D" w:rsidR="00790C33" w:rsidRDefault="00B95C5A" w:rsidP="00AE3A38">
      <w:pPr>
        <w:pStyle w:val="PargrafodaLista"/>
        <w:numPr>
          <w:ilvl w:val="1"/>
          <w:numId w:val="12"/>
        </w:numPr>
        <w:spacing w:after="0" w:line="240" w:lineRule="auto"/>
        <w:jc w:val="both"/>
      </w:pPr>
      <w:r>
        <w:t xml:space="preserve">Informar a distância caminhável </w:t>
      </w:r>
      <w:r w:rsidR="00F27A3E">
        <w:t xml:space="preserve">ou o tempo de deslocamento por transporte público para os </w:t>
      </w:r>
      <w:r w:rsidR="00013911">
        <w:t>seguintes equipamentos</w:t>
      </w:r>
      <w:r w:rsidR="00911C55">
        <w:t xml:space="preserve"> e </w:t>
      </w:r>
      <w:r w:rsidR="00013911">
        <w:t>serviços</w:t>
      </w:r>
      <w:r w:rsidR="00790C33">
        <w:t>:</w:t>
      </w:r>
    </w:p>
    <w:p w14:paraId="0562CB0E" w14:textId="5EC41E4A" w:rsidR="00013911" w:rsidRDefault="00F27A3E" w:rsidP="00F27A3E">
      <w:pPr>
        <w:pStyle w:val="PargrafodaLista"/>
        <w:spacing w:after="0" w:line="240" w:lineRule="auto"/>
        <w:ind w:left="1080"/>
        <w:jc w:val="both"/>
      </w:pPr>
      <w:r>
        <w:t xml:space="preserve">* </w:t>
      </w:r>
      <w:r w:rsidR="00790C33">
        <w:t>S</w:t>
      </w:r>
      <w:r w:rsidR="00B95C5A">
        <w:t xml:space="preserve">ugere-se utilizar a ferramenta </w:t>
      </w:r>
      <w:r w:rsidR="00B95C5A" w:rsidRPr="00F27A3E">
        <w:rPr>
          <w:i/>
          <w:iCs/>
        </w:rPr>
        <w:t>Google Maps</w:t>
      </w:r>
      <w:r w:rsidR="00B95C5A">
        <w:t xml:space="preserve">, disponível online, para calcular </w:t>
      </w:r>
      <w:r>
        <w:t>os valores</w:t>
      </w:r>
      <w:r w:rsidR="00790C33">
        <w:t>. Não utilizar a distância em linha reta.</w:t>
      </w:r>
      <w:r w:rsidR="00B95C5A">
        <w:t xml:space="preserve"> </w:t>
      </w:r>
      <w:r w:rsidR="00790C33">
        <w:t xml:space="preserve">Deve ser considerado </w:t>
      </w:r>
      <w:r w:rsidR="00B95C5A">
        <w:t>o centro do terreno como ponto de partida</w:t>
      </w:r>
      <w:r>
        <w:t>.</w:t>
      </w:r>
      <w:r w:rsidR="007C32AF">
        <w:t xml:space="preserve"> O tempo de deslocamento por transporte deve considerar o tempo do trecho de caminhada até o ponto de embarque e após o desembarque.</w:t>
      </w:r>
    </w:p>
    <w:p w14:paraId="2625A34A" w14:textId="3285A99B" w:rsidR="00911C55" w:rsidRDefault="00911C55" w:rsidP="00911C55">
      <w:pPr>
        <w:spacing w:after="0" w:line="240" w:lineRule="auto"/>
        <w:jc w:val="both"/>
        <w:rPr>
          <w:ins w:id="2" w:author="Andiara Campanhoni" w:date="2020-12-23T15:37:00Z"/>
        </w:rPr>
      </w:pPr>
    </w:p>
    <w:p w14:paraId="6EE84D1B" w14:textId="695F9E40" w:rsidR="00013911" w:rsidRDefault="00013911" w:rsidP="00F42E20">
      <w:pPr>
        <w:pStyle w:val="PargrafodaLista"/>
        <w:numPr>
          <w:ilvl w:val="1"/>
          <w:numId w:val="7"/>
        </w:numPr>
        <w:tabs>
          <w:tab w:val="left" w:pos="851"/>
        </w:tabs>
        <w:spacing w:after="0" w:line="240" w:lineRule="auto"/>
        <w:ind w:left="709" w:firstLine="54"/>
        <w:jc w:val="both"/>
      </w:pPr>
      <w:r>
        <w:t>Equipamentos de esporte, cultura e lazer</w:t>
      </w:r>
      <w:r w:rsidR="007603F5">
        <w:t>:</w:t>
      </w:r>
      <w:r w:rsidR="00F27A3E">
        <w:t xml:space="preserve"> ____metros</w:t>
      </w:r>
      <w:r w:rsidR="00911C55">
        <w:t>.</w:t>
      </w:r>
    </w:p>
    <w:p w14:paraId="5997CC1D" w14:textId="24C3E45E" w:rsidR="00013911" w:rsidRDefault="00911C55" w:rsidP="00911C55">
      <w:pPr>
        <w:pStyle w:val="PargrafodaLista"/>
        <w:spacing w:after="0" w:line="240" w:lineRule="auto"/>
        <w:ind w:left="1134"/>
        <w:jc w:val="both"/>
      </w:pPr>
      <w:r>
        <w:t>Qual: _____________</w:t>
      </w:r>
    </w:p>
    <w:p w14:paraId="0A1CAC2A" w14:textId="77777777" w:rsidR="00911C55" w:rsidRDefault="00911C55" w:rsidP="00F42E20">
      <w:pPr>
        <w:pStyle w:val="PargrafodaLista"/>
        <w:spacing w:after="0" w:line="240" w:lineRule="auto"/>
        <w:ind w:left="1134"/>
        <w:jc w:val="both"/>
      </w:pPr>
    </w:p>
    <w:p w14:paraId="6B699379" w14:textId="5A16D40D" w:rsidR="001B650F" w:rsidRDefault="00911C55" w:rsidP="00AB3FE3">
      <w:pPr>
        <w:pStyle w:val="PargrafodaLista"/>
        <w:numPr>
          <w:ilvl w:val="1"/>
          <w:numId w:val="7"/>
        </w:numPr>
        <w:tabs>
          <w:tab w:val="left" w:pos="851"/>
        </w:tabs>
        <w:spacing w:after="0" w:line="240" w:lineRule="auto"/>
        <w:ind w:left="709" w:firstLine="54"/>
        <w:jc w:val="both"/>
      </w:pPr>
      <w:r>
        <w:t>E</w:t>
      </w:r>
      <w:r w:rsidR="00F27A3E">
        <w:t xml:space="preserve">stabelecimentos de </w:t>
      </w:r>
      <w:r w:rsidR="00F27A3E" w:rsidRPr="00CA2E1E">
        <w:t>uso cotidiano</w:t>
      </w:r>
      <w:r w:rsidR="00F27A3E">
        <w:t>:</w:t>
      </w:r>
    </w:p>
    <w:p w14:paraId="1F72F646" w14:textId="14F0662B" w:rsidR="002A0744" w:rsidRDefault="001B650F" w:rsidP="00AB3FE3">
      <w:pPr>
        <w:pStyle w:val="PargrafodaLista"/>
        <w:numPr>
          <w:ilvl w:val="2"/>
          <w:numId w:val="10"/>
        </w:numPr>
        <w:spacing w:after="0" w:line="240" w:lineRule="auto"/>
        <w:jc w:val="both"/>
      </w:pPr>
      <w:r>
        <w:t>Mercadinho ou mercearia:</w:t>
      </w:r>
      <w:r w:rsidR="00911C55">
        <w:t xml:space="preserve"> ____metros.</w:t>
      </w:r>
    </w:p>
    <w:p w14:paraId="0A3297AD" w14:textId="77777777" w:rsidR="00AB3FE3" w:rsidRDefault="001B650F" w:rsidP="00AB3FE3">
      <w:pPr>
        <w:pStyle w:val="PargrafodaLista"/>
        <w:numPr>
          <w:ilvl w:val="2"/>
          <w:numId w:val="10"/>
        </w:numPr>
        <w:spacing w:after="0" w:line="240" w:lineRule="auto"/>
        <w:jc w:val="both"/>
      </w:pPr>
      <w:r>
        <w:t>Padaria:</w:t>
      </w:r>
      <w:r w:rsidR="00911C55">
        <w:t xml:space="preserve"> ____metros.</w:t>
      </w:r>
    </w:p>
    <w:p w14:paraId="6BB9E253" w14:textId="553C6D1B" w:rsidR="00C47A84" w:rsidRDefault="001B650F" w:rsidP="00AB3FE3">
      <w:pPr>
        <w:pStyle w:val="PargrafodaLista"/>
        <w:numPr>
          <w:ilvl w:val="2"/>
          <w:numId w:val="10"/>
        </w:numPr>
        <w:spacing w:after="0" w:line="240" w:lineRule="auto"/>
        <w:jc w:val="both"/>
      </w:pPr>
      <w:r>
        <w:t>Farmácia ou Drogaria:</w:t>
      </w:r>
      <w:r w:rsidR="00911C55">
        <w:t xml:space="preserve"> ____metros</w:t>
      </w:r>
    </w:p>
    <w:p w14:paraId="23DE523C" w14:textId="77777777" w:rsidR="002A0744" w:rsidRDefault="002A0744" w:rsidP="00BB7622">
      <w:pPr>
        <w:pStyle w:val="PargrafodaLista"/>
        <w:spacing w:after="0" w:line="240" w:lineRule="auto"/>
        <w:ind w:left="1843"/>
        <w:jc w:val="both"/>
      </w:pPr>
    </w:p>
    <w:p w14:paraId="07547A01" w14:textId="3C191D16" w:rsidR="00EA67A6" w:rsidRDefault="00CA2E1E" w:rsidP="00AB3FE3">
      <w:pPr>
        <w:pStyle w:val="PargrafodaLista"/>
        <w:numPr>
          <w:ilvl w:val="1"/>
          <w:numId w:val="7"/>
        </w:numPr>
        <w:tabs>
          <w:tab w:val="left" w:pos="851"/>
        </w:tabs>
        <w:spacing w:after="0" w:line="240" w:lineRule="auto"/>
        <w:ind w:left="709" w:firstLine="54"/>
        <w:jc w:val="both"/>
      </w:pPr>
      <w:r>
        <w:t>E</w:t>
      </w:r>
      <w:r w:rsidR="00013911">
        <w:t xml:space="preserve">stabelecimentos de </w:t>
      </w:r>
      <w:r w:rsidR="00013911" w:rsidRPr="00CA2E1E">
        <w:t>uso eventual</w:t>
      </w:r>
      <w:r>
        <w:t>:</w:t>
      </w:r>
    </w:p>
    <w:p w14:paraId="07459315" w14:textId="764B931D" w:rsidR="00013911" w:rsidRDefault="001B650F" w:rsidP="00AB3FE3">
      <w:pPr>
        <w:pStyle w:val="PargrafodaLista"/>
        <w:numPr>
          <w:ilvl w:val="2"/>
          <w:numId w:val="11"/>
        </w:numPr>
        <w:spacing w:after="0" w:line="240" w:lineRule="auto"/>
        <w:jc w:val="both"/>
      </w:pPr>
      <w:r>
        <w:t>Supermercado</w:t>
      </w:r>
      <w:r w:rsidR="007603F5">
        <w:t>:</w:t>
      </w:r>
      <w:r w:rsidR="00AB3FE3" w:rsidRPr="00AB3FE3">
        <w:t xml:space="preserve"> </w:t>
      </w:r>
      <w:r w:rsidR="00AB3FE3">
        <w:t>____metros ou ___minutos por transporte público.</w:t>
      </w:r>
    </w:p>
    <w:p w14:paraId="6537F28F" w14:textId="186616D3" w:rsidR="00013911" w:rsidRDefault="001B650F" w:rsidP="00AB3FE3">
      <w:pPr>
        <w:pStyle w:val="PargrafodaLista"/>
        <w:numPr>
          <w:ilvl w:val="2"/>
          <w:numId w:val="11"/>
        </w:numPr>
        <w:spacing w:after="0" w:line="240" w:lineRule="auto"/>
        <w:jc w:val="both"/>
      </w:pPr>
      <w:r>
        <w:t>Agência bancária</w:t>
      </w:r>
      <w:r w:rsidR="007603F5">
        <w:t>:</w:t>
      </w:r>
      <w:r w:rsidR="00AB3FE3" w:rsidRPr="00AB3FE3">
        <w:t xml:space="preserve"> </w:t>
      </w:r>
      <w:r w:rsidR="00AB3FE3">
        <w:t>____metros ou ___minutos por transporte público.</w:t>
      </w:r>
    </w:p>
    <w:p w14:paraId="6DFB9E20" w14:textId="3B7CE06D" w:rsidR="00013911" w:rsidRDefault="001B650F" w:rsidP="00AB3FE3">
      <w:pPr>
        <w:pStyle w:val="PargrafodaLista"/>
        <w:numPr>
          <w:ilvl w:val="2"/>
          <w:numId w:val="11"/>
        </w:numPr>
        <w:spacing w:after="0" w:line="240" w:lineRule="auto"/>
        <w:jc w:val="both"/>
      </w:pPr>
      <w:r>
        <w:t>Agência dos correios</w:t>
      </w:r>
      <w:r w:rsidR="007603F5">
        <w:t>:</w:t>
      </w:r>
      <w:r w:rsidR="00AB3FE3" w:rsidRPr="00AB3FE3">
        <w:t xml:space="preserve"> </w:t>
      </w:r>
      <w:r w:rsidR="00AB3FE3">
        <w:t>____metros ou ___minutos por transporte público.</w:t>
      </w:r>
    </w:p>
    <w:p w14:paraId="70DF9E56" w14:textId="0825D045" w:rsidR="00A602C3" w:rsidRDefault="001B650F" w:rsidP="00AB3FE3">
      <w:pPr>
        <w:pStyle w:val="PargrafodaLista"/>
        <w:numPr>
          <w:ilvl w:val="2"/>
          <w:numId w:val="11"/>
        </w:numPr>
        <w:spacing w:after="0" w:line="240" w:lineRule="auto"/>
        <w:jc w:val="both"/>
      </w:pPr>
      <w:r>
        <w:t>Centro comercial</w:t>
      </w:r>
      <w:r w:rsidR="007603F5">
        <w:t>:</w:t>
      </w:r>
      <w:r w:rsidR="00AB3FE3" w:rsidRPr="00AB3FE3">
        <w:t xml:space="preserve"> </w:t>
      </w:r>
      <w:r w:rsidR="00AB3FE3">
        <w:t>____metros ou ___minutos por transporte público.</w:t>
      </w:r>
    </w:p>
    <w:p w14:paraId="3A87975E" w14:textId="2A8027EE" w:rsidR="00AB3FE3" w:rsidRDefault="00AB3FE3" w:rsidP="00AB3FE3">
      <w:pPr>
        <w:pStyle w:val="PargrafodaLista"/>
        <w:numPr>
          <w:ilvl w:val="2"/>
          <w:numId w:val="11"/>
        </w:numPr>
        <w:spacing w:after="0" w:line="240" w:lineRule="auto"/>
        <w:jc w:val="both"/>
      </w:pPr>
      <w:r>
        <w:t>Restaurante popular:</w:t>
      </w:r>
      <w:r w:rsidRPr="00AB3FE3">
        <w:t xml:space="preserve"> </w:t>
      </w:r>
      <w:r>
        <w:t>____metros ou ___minutos por transporte público.</w:t>
      </w:r>
    </w:p>
    <w:p w14:paraId="7889E06A" w14:textId="7EC6C4FD" w:rsidR="00AB3FE3" w:rsidRDefault="00AB3FE3" w:rsidP="00AB3FE3">
      <w:pPr>
        <w:pStyle w:val="PargrafodaLista"/>
        <w:spacing w:after="0" w:line="240" w:lineRule="auto"/>
        <w:ind w:left="1440"/>
        <w:jc w:val="both"/>
      </w:pPr>
    </w:p>
    <w:p w14:paraId="4BE6C0DA" w14:textId="77777777" w:rsidR="00AB3FE3" w:rsidRDefault="00AB3FE3" w:rsidP="00AB3FE3">
      <w:pPr>
        <w:pStyle w:val="PargrafodaLista"/>
        <w:numPr>
          <w:ilvl w:val="1"/>
          <w:numId w:val="7"/>
        </w:numPr>
        <w:tabs>
          <w:tab w:val="left" w:pos="851"/>
        </w:tabs>
        <w:spacing w:after="0" w:line="240" w:lineRule="auto"/>
        <w:ind w:left="709" w:firstLine="54"/>
        <w:jc w:val="both"/>
      </w:pPr>
      <w:r>
        <w:t>Equipamentos Públicos Comunitários:</w:t>
      </w:r>
    </w:p>
    <w:p w14:paraId="6E81542B" w14:textId="77777777" w:rsidR="00AB3FE3" w:rsidRDefault="00AB3FE3" w:rsidP="00AE3A38">
      <w:pPr>
        <w:pStyle w:val="PargrafodaLista"/>
        <w:numPr>
          <w:ilvl w:val="2"/>
          <w:numId w:val="12"/>
        </w:numPr>
        <w:spacing w:after="0" w:line="240" w:lineRule="auto"/>
        <w:jc w:val="both"/>
      </w:pPr>
      <w:r>
        <w:t>Escola pública de educação infantil: ____metros.</w:t>
      </w:r>
    </w:p>
    <w:p w14:paraId="7286E1D1" w14:textId="77777777" w:rsidR="00AB3FE3" w:rsidRDefault="00AB3FE3" w:rsidP="00AE3A38">
      <w:pPr>
        <w:pStyle w:val="PargrafodaLista"/>
        <w:numPr>
          <w:ilvl w:val="2"/>
          <w:numId w:val="12"/>
        </w:numPr>
        <w:spacing w:after="0" w:line="240" w:lineRule="auto"/>
        <w:jc w:val="both"/>
      </w:pPr>
      <w:r>
        <w:t>Escola pública de ensino fundamental (ciclo I): ____metros.</w:t>
      </w:r>
    </w:p>
    <w:p w14:paraId="3B91F3DB" w14:textId="77777777" w:rsidR="00AB3FE3" w:rsidRDefault="00AB3FE3" w:rsidP="00AE3A38">
      <w:pPr>
        <w:pStyle w:val="PargrafodaLista"/>
        <w:numPr>
          <w:ilvl w:val="2"/>
          <w:numId w:val="12"/>
        </w:numPr>
        <w:spacing w:after="0" w:line="240" w:lineRule="auto"/>
        <w:jc w:val="both"/>
      </w:pPr>
      <w:r>
        <w:t>Escola pública de ensino fundamental (ciclo II): ____metros ou ___minutos por transporte público.</w:t>
      </w:r>
    </w:p>
    <w:p w14:paraId="6944E5CF" w14:textId="77777777" w:rsidR="00AB3FE3" w:rsidRDefault="00AB3FE3" w:rsidP="00AE3A38">
      <w:pPr>
        <w:pStyle w:val="PargrafodaLista"/>
        <w:numPr>
          <w:ilvl w:val="2"/>
          <w:numId w:val="12"/>
        </w:numPr>
        <w:spacing w:after="0" w:line="240" w:lineRule="auto"/>
        <w:jc w:val="both"/>
      </w:pPr>
      <w:r w:rsidRPr="00F27A3E">
        <w:t>Centro de Referência de Assistência Social (</w:t>
      </w:r>
      <w:r>
        <w:t>CRAS): ____metros ou ___minutos por transporte público.</w:t>
      </w:r>
    </w:p>
    <w:p w14:paraId="13311A75" w14:textId="77777777" w:rsidR="00AB3FE3" w:rsidRDefault="00AB3FE3" w:rsidP="00AE3A38">
      <w:pPr>
        <w:pStyle w:val="PargrafodaLista"/>
        <w:numPr>
          <w:ilvl w:val="2"/>
          <w:numId w:val="12"/>
        </w:numPr>
        <w:spacing w:after="0" w:line="240" w:lineRule="auto"/>
        <w:jc w:val="both"/>
      </w:pPr>
      <w:r>
        <w:t>Unidade Básica de Saúde (UBS): ____metros ou ___minutos por transporte público.</w:t>
      </w:r>
    </w:p>
    <w:p w14:paraId="69517368" w14:textId="77777777" w:rsidR="000170DC" w:rsidRDefault="000170DC" w:rsidP="000170DC">
      <w:pPr>
        <w:spacing w:after="0" w:line="240" w:lineRule="auto"/>
        <w:jc w:val="both"/>
      </w:pPr>
    </w:p>
    <w:p w14:paraId="144A5D23" w14:textId="5EB6F82A" w:rsidR="00C47A84" w:rsidRDefault="00C47A84" w:rsidP="005936F9">
      <w:pPr>
        <w:pStyle w:val="PargrafodaLista"/>
        <w:spacing w:after="0" w:line="240" w:lineRule="auto"/>
        <w:ind w:left="1843"/>
        <w:jc w:val="both"/>
      </w:pPr>
    </w:p>
    <w:p w14:paraId="473A6C1A" w14:textId="0065D44D" w:rsidR="000170DC" w:rsidRDefault="000170DC" w:rsidP="00AE3A38">
      <w:pPr>
        <w:pStyle w:val="PargrafodaLista"/>
        <w:numPr>
          <w:ilvl w:val="1"/>
          <w:numId w:val="12"/>
        </w:numPr>
        <w:spacing w:after="0" w:line="240" w:lineRule="auto"/>
        <w:jc w:val="both"/>
      </w:pPr>
      <w:r>
        <w:t>Anex</w:t>
      </w:r>
      <w:r w:rsidR="008947AE">
        <w:t>e</w:t>
      </w:r>
      <w:r>
        <w:t xml:space="preserve"> um mapa da área com a localização </w:t>
      </w:r>
      <w:r w:rsidR="008947AE">
        <w:t>de todos os</w:t>
      </w:r>
      <w:r>
        <w:t xml:space="preserve"> equipamentos e serviços</w:t>
      </w:r>
      <w:r w:rsidR="00FF7E72">
        <w:t xml:space="preserve"> informados no item anterior. </w:t>
      </w:r>
    </w:p>
    <w:p w14:paraId="2C5B578C" w14:textId="094D79C9" w:rsidR="000170DC" w:rsidRDefault="000170DC" w:rsidP="005936F9">
      <w:pPr>
        <w:pStyle w:val="PargrafodaLista"/>
        <w:spacing w:after="0" w:line="240" w:lineRule="auto"/>
        <w:ind w:left="1843"/>
        <w:jc w:val="both"/>
      </w:pPr>
    </w:p>
    <w:p w14:paraId="7C45C82B" w14:textId="77777777" w:rsidR="00FF7E72" w:rsidRDefault="00FF7E72" w:rsidP="005936F9">
      <w:pPr>
        <w:pStyle w:val="PargrafodaLista"/>
        <w:spacing w:after="0" w:line="240" w:lineRule="auto"/>
        <w:ind w:left="1843"/>
        <w:jc w:val="both"/>
      </w:pPr>
    </w:p>
    <w:p w14:paraId="1E14F175" w14:textId="77777777" w:rsidR="001B650F" w:rsidRPr="00453253" w:rsidRDefault="001B650F" w:rsidP="00AE3A38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CONCEPÇÃO DO PROJETO</w:t>
      </w:r>
    </w:p>
    <w:p w14:paraId="32380BE0" w14:textId="5B845F6A" w:rsidR="001B650F" w:rsidRPr="002B51BC" w:rsidRDefault="005936F9" w:rsidP="00A00046">
      <w:pPr>
        <w:spacing w:after="0" w:line="240" w:lineRule="auto"/>
        <w:ind w:left="709"/>
        <w:contextualSpacing/>
        <w:jc w:val="both"/>
      </w:pPr>
      <w:r w:rsidRPr="002B51BC">
        <w:t>Nessa seção, solicita-se o registro de informações sobre eventual projeto já existente ou pretendido para o terreno em questão</w:t>
      </w:r>
      <w:r w:rsidR="00EA67A6">
        <w:t>.</w:t>
      </w:r>
    </w:p>
    <w:p w14:paraId="738610EB" w14:textId="77777777" w:rsidR="005936F9" w:rsidRDefault="005936F9" w:rsidP="005936F9">
      <w:pPr>
        <w:spacing w:after="0" w:line="240" w:lineRule="auto"/>
        <w:contextualSpacing/>
        <w:jc w:val="both"/>
        <w:rPr>
          <w:sz w:val="20"/>
          <w:szCs w:val="20"/>
        </w:rPr>
      </w:pPr>
    </w:p>
    <w:p w14:paraId="4186E6A0" w14:textId="77777777" w:rsidR="007603F5" w:rsidRDefault="007603F5" w:rsidP="00AE3A38">
      <w:pPr>
        <w:pStyle w:val="PargrafodaLista"/>
        <w:numPr>
          <w:ilvl w:val="1"/>
          <w:numId w:val="12"/>
        </w:numPr>
        <w:spacing w:after="0" w:line="240" w:lineRule="auto"/>
        <w:jc w:val="both"/>
      </w:pPr>
      <w:r>
        <w:t>Já foi proposto projeto para a área em questão?</w:t>
      </w:r>
    </w:p>
    <w:p w14:paraId="4F0272C8" w14:textId="77777777" w:rsidR="007603F5" w:rsidRDefault="009C48A6" w:rsidP="007603F5">
      <w:pPr>
        <w:spacing w:after="0" w:line="240" w:lineRule="auto"/>
        <w:ind w:left="1134"/>
      </w:pPr>
      <w:sdt>
        <w:sdtPr>
          <w:rPr>
            <w:rFonts w:ascii="Segoe UI Symbol" w:hAnsi="Segoe UI Symbol" w:cs="Segoe UI Symbol"/>
          </w:rPr>
          <w:id w:val="1062430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03F5" w:rsidRPr="007603F5">
            <w:rPr>
              <w:rFonts w:ascii="Segoe UI Symbol" w:hAnsi="Segoe UI Symbol" w:cs="Segoe UI Symbol"/>
            </w:rPr>
            <w:t>☐</w:t>
          </w:r>
        </w:sdtContent>
      </w:sdt>
      <w:r w:rsidR="007603F5">
        <w:t>Sim</w:t>
      </w:r>
    </w:p>
    <w:p w14:paraId="59C83247" w14:textId="77777777" w:rsidR="007603F5" w:rsidRDefault="009C48A6" w:rsidP="007603F5">
      <w:pPr>
        <w:spacing w:after="0" w:line="240" w:lineRule="auto"/>
        <w:ind w:left="1134"/>
      </w:pPr>
      <w:sdt>
        <w:sdtPr>
          <w:rPr>
            <w:rFonts w:ascii="Segoe UI Symbol" w:hAnsi="Segoe UI Symbol" w:cs="Segoe UI Symbol"/>
          </w:rPr>
          <w:id w:val="20490207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03F5" w:rsidRPr="007603F5">
            <w:rPr>
              <w:rFonts w:ascii="Segoe UI Symbol" w:hAnsi="Segoe UI Symbol" w:cs="Segoe UI Symbol"/>
            </w:rPr>
            <w:t>☐</w:t>
          </w:r>
        </w:sdtContent>
      </w:sdt>
      <w:r w:rsidR="007603F5">
        <w:t>Não</w:t>
      </w:r>
    </w:p>
    <w:p w14:paraId="637805D2" w14:textId="77777777" w:rsidR="007603F5" w:rsidRDefault="007603F5" w:rsidP="007603F5">
      <w:pPr>
        <w:spacing w:after="0" w:line="240" w:lineRule="auto"/>
        <w:jc w:val="both"/>
      </w:pPr>
    </w:p>
    <w:p w14:paraId="18E3D25D" w14:textId="77777777" w:rsidR="002A0744" w:rsidRDefault="002A0744" w:rsidP="00AE3A38">
      <w:pPr>
        <w:pStyle w:val="PargrafodaLista"/>
        <w:numPr>
          <w:ilvl w:val="1"/>
          <w:numId w:val="12"/>
        </w:numPr>
        <w:spacing w:after="0" w:line="240" w:lineRule="auto"/>
        <w:jc w:val="both"/>
      </w:pPr>
      <w:r>
        <w:t>Qual foi o Ente ou parceiro responsável desenvolvimento do projeto?</w:t>
      </w:r>
    </w:p>
    <w:sdt>
      <w:sdtPr>
        <w:id w:val="103555890"/>
        <w:placeholder>
          <w:docPart w:val="0B679E4697BF7E4A884144CEEA1FB581"/>
        </w:placeholder>
        <w:showingPlcHdr/>
      </w:sdtPr>
      <w:sdtEndPr/>
      <w:sdtContent>
        <w:p w14:paraId="6C18EEBD" w14:textId="77777777" w:rsidR="002A0744" w:rsidRDefault="002A0744" w:rsidP="002A0744">
          <w:pPr>
            <w:pStyle w:val="PargrafodaLista"/>
            <w:spacing w:after="0" w:line="240" w:lineRule="auto"/>
            <w:ind w:left="1080"/>
            <w:jc w:val="both"/>
          </w:pPr>
          <w:r w:rsidRPr="00685CE1">
            <w:rPr>
              <w:rStyle w:val="TextodoEspaoReservado"/>
            </w:rPr>
            <w:t>Clique ou toque aqui para inserir o texto.</w:t>
          </w:r>
        </w:p>
      </w:sdtContent>
    </w:sdt>
    <w:p w14:paraId="463F29E8" w14:textId="77777777" w:rsidR="002A0744" w:rsidRDefault="002A0744" w:rsidP="002A0744">
      <w:pPr>
        <w:spacing w:after="0" w:line="240" w:lineRule="auto"/>
        <w:jc w:val="both"/>
      </w:pPr>
    </w:p>
    <w:p w14:paraId="4E1C58EA" w14:textId="77777777" w:rsidR="005936F9" w:rsidRDefault="005936F9" w:rsidP="00AE3A38">
      <w:pPr>
        <w:pStyle w:val="PargrafodaLista"/>
        <w:numPr>
          <w:ilvl w:val="1"/>
          <w:numId w:val="12"/>
        </w:numPr>
        <w:spacing w:after="0" w:line="240" w:lineRule="auto"/>
        <w:jc w:val="both"/>
      </w:pPr>
      <w:r>
        <w:t xml:space="preserve">Quantas unidades habitacionais </w:t>
      </w:r>
      <w:r w:rsidR="007603F5">
        <w:t>foram</w:t>
      </w:r>
      <w:r>
        <w:t xml:space="preserve"> propostas no projeto em questão?</w:t>
      </w:r>
    </w:p>
    <w:sdt>
      <w:sdtPr>
        <w:id w:val="-648668607"/>
        <w:placeholder>
          <w:docPart w:val="A6AA88EFCC654F028040CE2801F18DF7"/>
        </w:placeholder>
        <w:showingPlcHdr/>
      </w:sdtPr>
      <w:sdtEndPr/>
      <w:sdtContent>
        <w:p w14:paraId="20F0F183" w14:textId="77777777" w:rsidR="005936F9" w:rsidRDefault="005936F9" w:rsidP="005936F9">
          <w:pPr>
            <w:pStyle w:val="PargrafodaLista"/>
            <w:spacing w:after="0" w:line="240" w:lineRule="auto"/>
            <w:ind w:left="1080"/>
            <w:jc w:val="both"/>
          </w:pPr>
          <w:r w:rsidRPr="00685CE1">
            <w:rPr>
              <w:rStyle w:val="TextodoEspaoReservado"/>
            </w:rPr>
            <w:t>Clique ou toque aqui para inserir o texto.</w:t>
          </w:r>
        </w:p>
      </w:sdtContent>
    </w:sdt>
    <w:p w14:paraId="3B7B4B86" w14:textId="77777777" w:rsidR="005936F9" w:rsidRDefault="005936F9" w:rsidP="005936F9">
      <w:pPr>
        <w:spacing w:after="0" w:line="240" w:lineRule="auto"/>
        <w:contextualSpacing/>
        <w:jc w:val="both"/>
      </w:pPr>
    </w:p>
    <w:p w14:paraId="1B392978" w14:textId="77777777" w:rsidR="00CE3D5D" w:rsidRDefault="00CE3D5D" w:rsidP="00AE3A38">
      <w:pPr>
        <w:pStyle w:val="PargrafodaLista"/>
        <w:numPr>
          <w:ilvl w:val="1"/>
          <w:numId w:val="12"/>
        </w:numPr>
        <w:spacing w:after="0" w:line="240" w:lineRule="auto"/>
        <w:jc w:val="both"/>
      </w:pPr>
      <w:r>
        <w:t>Qual a área das unidades habitacionais propostas, em m</w:t>
      </w:r>
      <w:r w:rsidRPr="008A54F8">
        <w:t>2</w:t>
      </w:r>
      <w:r>
        <w:t>?</w:t>
      </w:r>
    </w:p>
    <w:sdt>
      <w:sdtPr>
        <w:id w:val="-257140798"/>
        <w:placeholder>
          <w:docPart w:val="76C983E49A4F0143A1DE6E7F1126DF6E"/>
        </w:placeholder>
        <w:showingPlcHdr/>
      </w:sdtPr>
      <w:sdtEndPr/>
      <w:sdtContent>
        <w:p w14:paraId="4648A6B4" w14:textId="25FC2B7B" w:rsidR="008A54F8" w:rsidRDefault="00CE3D5D" w:rsidP="00AE3A38">
          <w:pPr>
            <w:pStyle w:val="PargrafodaLista"/>
            <w:spacing w:after="0" w:line="240" w:lineRule="auto"/>
            <w:ind w:left="1080"/>
            <w:jc w:val="both"/>
            <w:rPr>
              <w:ins w:id="3" w:author="Andiara Campanhoni" w:date="2020-12-23T15:59:00Z"/>
            </w:rPr>
          </w:pPr>
          <w:r w:rsidRPr="00685CE1">
            <w:rPr>
              <w:rStyle w:val="TextodoEspaoReservado"/>
            </w:rPr>
            <w:t>Clique ou toque aqui para inserir o texto.</w:t>
          </w:r>
        </w:p>
      </w:sdtContent>
    </w:sdt>
    <w:p w14:paraId="0FB3AC5F" w14:textId="77777777" w:rsidR="008A54F8" w:rsidRDefault="008A54F8" w:rsidP="005936F9">
      <w:pPr>
        <w:spacing w:after="0" w:line="240" w:lineRule="auto"/>
        <w:contextualSpacing/>
        <w:jc w:val="both"/>
      </w:pPr>
    </w:p>
    <w:p w14:paraId="3D1D2A7A" w14:textId="77777777" w:rsidR="005936F9" w:rsidRDefault="005936F9" w:rsidP="00AE3A38">
      <w:pPr>
        <w:pStyle w:val="PargrafodaLista"/>
        <w:numPr>
          <w:ilvl w:val="1"/>
          <w:numId w:val="12"/>
        </w:numPr>
        <w:spacing w:after="0" w:line="240" w:lineRule="auto"/>
        <w:jc w:val="both"/>
      </w:pPr>
      <w:r>
        <w:t xml:space="preserve">Como o empreendimento </w:t>
      </w:r>
      <w:r w:rsidR="00CE3D5D">
        <w:t>foi</w:t>
      </w:r>
      <w:r>
        <w:t xml:space="preserve"> </w:t>
      </w:r>
      <w:r w:rsidR="00CE3D5D">
        <w:t xml:space="preserve">ou pretende-se que seja </w:t>
      </w:r>
      <w:r>
        <w:t>organizado?</w:t>
      </w:r>
    </w:p>
    <w:p w14:paraId="19BF4992" w14:textId="77777777" w:rsidR="005936F9" w:rsidRDefault="009C48A6" w:rsidP="005936F9">
      <w:pPr>
        <w:spacing w:after="0" w:line="240" w:lineRule="auto"/>
        <w:ind w:left="1134"/>
      </w:pPr>
      <w:sdt>
        <w:sdtPr>
          <w:rPr>
            <w:rFonts w:ascii="Segoe UI Symbol" w:hAnsi="Segoe UI Symbol" w:cs="Segoe UI Symbol"/>
          </w:rPr>
          <w:id w:val="-6315589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36F9" w:rsidRPr="005936F9">
            <w:rPr>
              <w:rFonts w:ascii="Segoe UI Symbol" w:hAnsi="Segoe UI Symbol" w:cs="Segoe UI Symbol"/>
            </w:rPr>
            <w:t>☐</w:t>
          </w:r>
        </w:sdtContent>
      </w:sdt>
      <w:r w:rsidR="005936F9" w:rsidRPr="005936F9">
        <w:rPr>
          <w:rFonts w:ascii="Segoe UI Symbol" w:hAnsi="Segoe UI Symbol" w:cs="Segoe UI Symbol"/>
        </w:rPr>
        <w:t xml:space="preserve"> </w:t>
      </w:r>
      <w:r w:rsidR="005936F9">
        <w:t>Loteamento com casas isoladas</w:t>
      </w:r>
    </w:p>
    <w:p w14:paraId="3A68A56A" w14:textId="77777777" w:rsidR="005936F9" w:rsidRDefault="009C48A6" w:rsidP="005936F9">
      <w:pPr>
        <w:spacing w:after="0" w:line="240" w:lineRule="auto"/>
        <w:ind w:left="1134"/>
      </w:pPr>
      <w:sdt>
        <w:sdtPr>
          <w:rPr>
            <w:rFonts w:ascii="Segoe UI Symbol" w:hAnsi="Segoe UI Symbol" w:cs="Segoe UI Symbol"/>
          </w:rPr>
          <w:id w:val="-12982959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36F9" w:rsidRPr="005936F9">
            <w:rPr>
              <w:rFonts w:ascii="Segoe UI Symbol" w:hAnsi="Segoe UI Symbol" w:cs="Segoe UI Symbol"/>
            </w:rPr>
            <w:t>☐</w:t>
          </w:r>
        </w:sdtContent>
      </w:sdt>
      <w:r w:rsidR="005936F9" w:rsidRPr="005936F9">
        <w:rPr>
          <w:rFonts w:ascii="Segoe UI Symbol" w:hAnsi="Segoe UI Symbol" w:cs="Segoe UI Symbol"/>
        </w:rPr>
        <w:t xml:space="preserve"> </w:t>
      </w:r>
      <w:r w:rsidR="005936F9">
        <w:t>Loteamento com casas geminadas e/ou sobrepostas</w:t>
      </w:r>
    </w:p>
    <w:p w14:paraId="384F07C6" w14:textId="77777777" w:rsidR="005936F9" w:rsidRDefault="009C48A6" w:rsidP="005936F9">
      <w:pPr>
        <w:spacing w:after="0" w:line="240" w:lineRule="auto"/>
        <w:ind w:left="1134"/>
      </w:pPr>
      <w:sdt>
        <w:sdtPr>
          <w:rPr>
            <w:rFonts w:ascii="Segoe UI Symbol" w:hAnsi="Segoe UI Symbol" w:cs="Segoe UI Symbol"/>
          </w:rPr>
          <w:id w:val="-2895098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36F9" w:rsidRPr="005936F9">
            <w:rPr>
              <w:rFonts w:ascii="Segoe UI Symbol" w:hAnsi="Segoe UI Symbol" w:cs="Segoe UI Symbol"/>
            </w:rPr>
            <w:t>☐</w:t>
          </w:r>
        </w:sdtContent>
      </w:sdt>
      <w:r w:rsidR="005936F9" w:rsidRPr="005936F9">
        <w:rPr>
          <w:rFonts w:ascii="Segoe UI Symbol" w:hAnsi="Segoe UI Symbol" w:cs="Segoe UI Symbol"/>
        </w:rPr>
        <w:t xml:space="preserve"> </w:t>
      </w:r>
      <w:r w:rsidR="005936F9">
        <w:t>Condomínio vertical</w:t>
      </w:r>
    </w:p>
    <w:p w14:paraId="5A0446C6" w14:textId="77777777" w:rsidR="005936F9" w:rsidRDefault="009C48A6" w:rsidP="005936F9">
      <w:pPr>
        <w:spacing w:after="0" w:line="240" w:lineRule="auto"/>
        <w:ind w:left="1134"/>
      </w:pPr>
      <w:sdt>
        <w:sdtPr>
          <w:rPr>
            <w:rFonts w:ascii="Segoe UI Symbol" w:hAnsi="Segoe UI Symbol" w:cs="Segoe UI Symbol"/>
          </w:rPr>
          <w:id w:val="-7986908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36F9" w:rsidRPr="005936F9">
            <w:rPr>
              <w:rFonts w:ascii="Segoe UI Symbol" w:hAnsi="Segoe UI Symbol" w:cs="Segoe UI Symbol"/>
            </w:rPr>
            <w:t>☐</w:t>
          </w:r>
        </w:sdtContent>
      </w:sdt>
      <w:r w:rsidR="005936F9" w:rsidRPr="005936F9">
        <w:rPr>
          <w:rFonts w:ascii="Segoe UI Symbol" w:hAnsi="Segoe UI Symbol" w:cs="Segoe UI Symbol"/>
        </w:rPr>
        <w:t xml:space="preserve"> </w:t>
      </w:r>
      <w:r w:rsidR="005936F9">
        <w:t>Condomínio horizontal com casas isoladas</w:t>
      </w:r>
    </w:p>
    <w:p w14:paraId="4D6720C3" w14:textId="77777777" w:rsidR="005936F9" w:rsidRDefault="009C48A6" w:rsidP="005936F9">
      <w:pPr>
        <w:spacing w:after="0" w:line="240" w:lineRule="auto"/>
        <w:ind w:left="1134"/>
      </w:pPr>
      <w:sdt>
        <w:sdtPr>
          <w:id w:val="7100768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36F9">
            <w:rPr>
              <w:rFonts w:ascii="MS Gothic" w:eastAsia="MS Gothic" w:hAnsi="MS Gothic" w:hint="eastAsia"/>
            </w:rPr>
            <w:t>☐</w:t>
          </w:r>
        </w:sdtContent>
      </w:sdt>
      <w:r w:rsidR="005936F9">
        <w:t>Condomínio horizontal com casas geminadas e/ou sobrepostas</w:t>
      </w:r>
    </w:p>
    <w:p w14:paraId="5630AD66" w14:textId="77777777" w:rsidR="005936F9" w:rsidRDefault="005936F9" w:rsidP="005936F9">
      <w:pPr>
        <w:spacing w:after="0" w:line="240" w:lineRule="auto"/>
        <w:contextualSpacing/>
        <w:jc w:val="both"/>
      </w:pPr>
    </w:p>
    <w:p w14:paraId="1628EB3C" w14:textId="77777777" w:rsidR="00EA67A6" w:rsidRDefault="00EA67A6" w:rsidP="00AE3A38">
      <w:pPr>
        <w:pStyle w:val="PargrafodaLista"/>
        <w:numPr>
          <w:ilvl w:val="1"/>
          <w:numId w:val="12"/>
        </w:numPr>
        <w:spacing w:after="0" w:line="240" w:lineRule="auto"/>
        <w:jc w:val="both"/>
      </w:pPr>
      <w:r>
        <w:t>Caso seja condomínio vertical, quantos pavimentos foram previstos?</w:t>
      </w:r>
    </w:p>
    <w:sdt>
      <w:sdtPr>
        <w:rPr>
          <w:rStyle w:val="TextodoEspaoReservado"/>
        </w:rPr>
        <w:id w:val="-1534111481"/>
        <w:placeholder>
          <w:docPart w:val="3DBE6ACE5958C64E916DA050BF11587E"/>
        </w:placeholder>
        <w:showingPlcHdr/>
      </w:sdtPr>
      <w:sdtEndPr>
        <w:rPr>
          <w:rStyle w:val="TextodoEspaoReservado"/>
        </w:rPr>
      </w:sdtEndPr>
      <w:sdtContent>
        <w:p w14:paraId="63EA52FD" w14:textId="77777777" w:rsidR="00EA67A6" w:rsidRPr="00EA67A6" w:rsidRDefault="00EA67A6" w:rsidP="00EA67A6">
          <w:pPr>
            <w:spacing w:after="0" w:line="240" w:lineRule="auto"/>
            <w:ind w:left="1134"/>
            <w:jc w:val="both"/>
            <w:rPr>
              <w:rStyle w:val="TextodoEspaoReservado"/>
            </w:rPr>
          </w:pPr>
          <w:r w:rsidRPr="00685CE1">
            <w:rPr>
              <w:rStyle w:val="TextodoEspaoReservado"/>
            </w:rPr>
            <w:t>Clique ou toque aqui para inserir o texto.</w:t>
          </w:r>
        </w:p>
      </w:sdtContent>
    </w:sdt>
    <w:p w14:paraId="61829076" w14:textId="77777777" w:rsidR="00EA67A6" w:rsidRDefault="00EA67A6" w:rsidP="005936F9">
      <w:pPr>
        <w:spacing w:after="0" w:line="240" w:lineRule="auto"/>
        <w:contextualSpacing/>
        <w:jc w:val="both"/>
      </w:pPr>
    </w:p>
    <w:p w14:paraId="3BD5DF8A" w14:textId="561CD936" w:rsidR="005936F9" w:rsidRDefault="005936F9" w:rsidP="00AE3A38">
      <w:pPr>
        <w:pStyle w:val="PargrafodaLista"/>
        <w:numPr>
          <w:ilvl w:val="1"/>
          <w:numId w:val="12"/>
        </w:numPr>
        <w:spacing w:after="0" w:line="240" w:lineRule="auto"/>
        <w:jc w:val="both"/>
      </w:pPr>
      <w:r>
        <w:t xml:space="preserve">Caso adotado o regime de condomínio, </w:t>
      </w:r>
      <w:r w:rsidR="008A54F8">
        <w:t>foram previstas estratégias</w:t>
      </w:r>
      <w:r>
        <w:t xml:space="preserve"> para redução de custos com a administração do condomínio?</w:t>
      </w:r>
    </w:p>
    <w:sdt>
      <w:sdtPr>
        <w:id w:val="1289007207"/>
        <w:placeholder>
          <w:docPart w:val="55F0940C3D7744AB905E2A90AE485540"/>
        </w:placeholder>
        <w:showingPlcHdr/>
      </w:sdtPr>
      <w:sdtEndPr/>
      <w:sdtContent>
        <w:p w14:paraId="3A57103B" w14:textId="77777777" w:rsidR="006D2D2C" w:rsidRDefault="005936F9" w:rsidP="00EA67A6">
          <w:pPr>
            <w:pStyle w:val="PargrafodaLista"/>
            <w:spacing w:after="0" w:line="240" w:lineRule="auto"/>
            <w:ind w:left="1134"/>
            <w:jc w:val="both"/>
          </w:pPr>
          <w:r w:rsidRPr="00685CE1">
            <w:rPr>
              <w:rStyle w:val="TextodoEspaoReservado"/>
            </w:rPr>
            <w:t>Clique ou toque aqui para inserir o texto.</w:t>
          </w:r>
        </w:p>
      </w:sdtContent>
    </w:sdt>
    <w:p w14:paraId="2BA226A1" w14:textId="77777777" w:rsidR="006D2D2C" w:rsidRDefault="006D2D2C" w:rsidP="005936F9">
      <w:pPr>
        <w:spacing w:after="0" w:line="240" w:lineRule="auto"/>
        <w:contextualSpacing/>
        <w:jc w:val="both"/>
      </w:pPr>
    </w:p>
    <w:p w14:paraId="5DA8D04D" w14:textId="77777777" w:rsidR="005936F9" w:rsidRDefault="005936F9" w:rsidP="00AE3A38">
      <w:pPr>
        <w:pStyle w:val="PargrafodaLista"/>
        <w:numPr>
          <w:ilvl w:val="1"/>
          <w:numId w:val="12"/>
        </w:numPr>
        <w:spacing w:after="0" w:line="240" w:lineRule="auto"/>
        <w:jc w:val="both"/>
      </w:pPr>
      <w:r>
        <w:t xml:space="preserve">Há possibilidade de destinação de lote, </w:t>
      </w:r>
      <w:r w:rsidR="003E6AFF">
        <w:t xml:space="preserve">edificação ou de cessão de </w:t>
      </w:r>
      <w:r>
        <w:t>área</w:t>
      </w:r>
      <w:r w:rsidR="003E6AFF">
        <w:t xml:space="preserve"> do condomínio</w:t>
      </w:r>
      <w:r>
        <w:t xml:space="preserve"> para atividades comerciais?</w:t>
      </w:r>
    </w:p>
    <w:p w14:paraId="5351ED6B" w14:textId="77777777" w:rsidR="005936F9" w:rsidRDefault="009C48A6" w:rsidP="005936F9">
      <w:pPr>
        <w:spacing w:after="0" w:line="240" w:lineRule="auto"/>
        <w:ind w:left="1134"/>
        <w:contextualSpacing/>
      </w:pPr>
      <w:sdt>
        <w:sdtPr>
          <w:id w:val="-13753803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36F9" w:rsidRPr="00453253">
            <w:rPr>
              <w:rFonts w:ascii="Segoe UI Symbol" w:hAnsi="Segoe UI Symbol" w:cs="Segoe UI Symbol"/>
            </w:rPr>
            <w:t>☐</w:t>
          </w:r>
        </w:sdtContent>
      </w:sdt>
      <w:r w:rsidR="005936F9">
        <w:t>Sim</w:t>
      </w:r>
    </w:p>
    <w:p w14:paraId="259086F6" w14:textId="77777777" w:rsidR="005936F9" w:rsidRDefault="009C48A6" w:rsidP="005936F9">
      <w:pPr>
        <w:spacing w:after="0" w:line="240" w:lineRule="auto"/>
        <w:ind w:left="1134"/>
        <w:contextualSpacing/>
      </w:pPr>
      <w:sdt>
        <w:sdtPr>
          <w:id w:val="-10530704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36F9" w:rsidRPr="00453253">
            <w:rPr>
              <w:rFonts w:ascii="Segoe UI Symbol" w:hAnsi="Segoe UI Symbol" w:cs="Segoe UI Symbol"/>
            </w:rPr>
            <w:t>☐</w:t>
          </w:r>
        </w:sdtContent>
      </w:sdt>
      <w:r w:rsidR="005936F9">
        <w:t>Não</w:t>
      </w:r>
    </w:p>
    <w:p w14:paraId="361B25C2" w14:textId="77777777" w:rsidR="005936F9" w:rsidRDefault="009C48A6" w:rsidP="005936F9">
      <w:pPr>
        <w:spacing w:after="0" w:line="240" w:lineRule="auto"/>
        <w:ind w:left="1134"/>
        <w:contextualSpacing/>
      </w:pPr>
      <w:sdt>
        <w:sdtPr>
          <w:id w:val="-18784548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6AFF">
            <w:rPr>
              <w:rFonts w:ascii="MS Gothic" w:eastAsia="MS Gothic" w:hAnsi="MS Gothic" w:hint="eastAsia"/>
            </w:rPr>
            <w:t>☐</w:t>
          </w:r>
        </w:sdtContent>
      </w:sdt>
      <w:r w:rsidR="005936F9">
        <w:t>Não se aplica</w:t>
      </w:r>
    </w:p>
    <w:p w14:paraId="17AD93B2" w14:textId="77777777" w:rsidR="005936F9" w:rsidRDefault="005936F9" w:rsidP="005936F9">
      <w:pPr>
        <w:spacing w:after="0" w:line="240" w:lineRule="auto"/>
        <w:ind w:left="1134"/>
        <w:contextualSpacing/>
      </w:pPr>
    </w:p>
    <w:p w14:paraId="27883574" w14:textId="77777777" w:rsidR="005936F9" w:rsidRDefault="005936F9" w:rsidP="00AE3A38">
      <w:pPr>
        <w:pStyle w:val="PargrafodaLista"/>
        <w:numPr>
          <w:ilvl w:val="1"/>
          <w:numId w:val="12"/>
        </w:numPr>
        <w:spacing w:after="0" w:line="240" w:lineRule="auto"/>
        <w:jc w:val="both"/>
      </w:pPr>
      <w:r>
        <w:t>Registre aqui os comentários ou as observações que considere importantes:</w:t>
      </w:r>
    </w:p>
    <w:sdt>
      <w:sdtPr>
        <w:rPr>
          <w:rStyle w:val="TextodoEspaoReservado"/>
        </w:rPr>
        <w:id w:val="-1279710206"/>
        <w:placeholder>
          <w:docPart w:val="B16B13800DC846419386966513A8F080"/>
        </w:placeholder>
        <w:showingPlcHdr/>
      </w:sdtPr>
      <w:sdtEndPr>
        <w:rPr>
          <w:rStyle w:val="TextodoEspaoReservado"/>
        </w:rPr>
      </w:sdtEndPr>
      <w:sdtContent>
        <w:p w14:paraId="0ADBBEDC" w14:textId="77777777" w:rsidR="005936F9" w:rsidRPr="004C13BA" w:rsidRDefault="005936F9" w:rsidP="005936F9">
          <w:pPr>
            <w:pStyle w:val="PargrafodaLista"/>
            <w:spacing w:after="0" w:line="240" w:lineRule="auto"/>
            <w:ind w:left="1134"/>
            <w:jc w:val="both"/>
            <w:rPr>
              <w:rStyle w:val="TextodoEspaoReservado"/>
            </w:rPr>
          </w:pPr>
          <w:r w:rsidRPr="00685CE1">
            <w:rPr>
              <w:rStyle w:val="TextodoEspaoReservado"/>
            </w:rPr>
            <w:t>Clique ou toque aqui para inserir o texto.</w:t>
          </w:r>
        </w:p>
      </w:sdtContent>
    </w:sdt>
    <w:p w14:paraId="02F2C34E" w14:textId="77777777" w:rsidR="00C47A84" w:rsidRDefault="00C47A84" w:rsidP="002A0744"/>
    <w:p w14:paraId="1F3B1409" w14:textId="77777777" w:rsidR="002B51BC" w:rsidRDefault="002B51BC" w:rsidP="008947AE">
      <w:pPr>
        <w:spacing w:after="0" w:line="240" w:lineRule="auto"/>
        <w:jc w:val="both"/>
      </w:pPr>
    </w:p>
    <w:p w14:paraId="5BE93A62" w14:textId="77777777" w:rsidR="006D2D2C" w:rsidRDefault="006D2D2C" w:rsidP="00B251D5">
      <w:pPr>
        <w:pStyle w:val="PargrafodaLista"/>
        <w:spacing w:after="0" w:line="240" w:lineRule="auto"/>
        <w:ind w:left="0"/>
        <w:jc w:val="both"/>
        <w:rPr>
          <w:b/>
          <w:bCs/>
        </w:rPr>
      </w:pPr>
    </w:p>
    <w:p w14:paraId="4E680811" w14:textId="77777777" w:rsidR="00B251D5" w:rsidRPr="00B251D5" w:rsidRDefault="00B251D5" w:rsidP="00B251D5">
      <w:pPr>
        <w:pStyle w:val="PargrafodaLista"/>
        <w:spacing w:after="0" w:line="240" w:lineRule="auto"/>
        <w:ind w:left="0"/>
        <w:jc w:val="both"/>
        <w:rPr>
          <w:b/>
          <w:bCs/>
        </w:rPr>
      </w:pPr>
      <w:r w:rsidRPr="00B251D5">
        <w:rPr>
          <w:b/>
          <w:bCs/>
        </w:rPr>
        <w:t>Agradecemos a colaboração</w:t>
      </w:r>
      <w:r>
        <w:rPr>
          <w:b/>
          <w:bCs/>
        </w:rPr>
        <w:t>!</w:t>
      </w:r>
    </w:p>
    <w:p w14:paraId="384BA73E" w14:textId="77777777" w:rsidR="00B251D5" w:rsidRDefault="00B251D5" w:rsidP="00B251D5">
      <w:pPr>
        <w:pStyle w:val="PargrafodaLista"/>
        <w:spacing w:after="0" w:line="240" w:lineRule="auto"/>
        <w:ind w:left="0"/>
        <w:jc w:val="both"/>
      </w:pPr>
    </w:p>
    <w:p w14:paraId="7C68546B" w14:textId="77777777" w:rsidR="00B251D5" w:rsidRDefault="00B251D5" w:rsidP="00B251D5">
      <w:pPr>
        <w:pStyle w:val="PargrafodaLista"/>
        <w:spacing w:after="0" w:line="240" w:lineRule="auto"/>
        <w:ind w:left="0"/>
        <w:jc w:val="right"/>
      </w:pPr>
      <w:r>
        <w:t>Departamento de Produção Habitacional</w:t>
      </w:r>
    </w:p>
    <w:p w14:paraId="0D27CB26" w14:textId="77777777" w:rsidR="00B251D5" w:rsidRDefault="00B251D5" w:rsidP="00B251D5">
      <w:pPr>
        <w:pStyle w:val="PargrafodaLista"/>
        <w:spacing w:after="0" w:line="240" w:lineRule="auto"/>
        <w:ind w:left="0"/>
        <w:jc w:val="right"/>
      </w:pPr>
      <w:r>
        <w:t>Secretaria Nacional de Habitação</w:t>
      </w:r>
    </w:p>
    <w:p w14:paraId="34B3F2EB" w14:textId="77777777" w:rsidR="00B251D5" w:rsidRDefault="00B251D5" w:rsidP="00B251D5">
      <w:pPr>
        <w:pStyle w:val="PargrafodaLista"/>
        <w:spacing w:after="0" w:line="240" w:lineRule="auto"/>
        <w:ind w:left="0"/>
        <w:jc w:val="right"/>
      </w:pPr>
    </w:p>
    <w:p w14:paraId="2BAD7AF7" w14:textId="1AC8EBCA" w:rsidR="00B251D5" w:rsidRDefault="00AE3A38" w:rsidP="00B251D5">
      <w:pPr>
        <w:pStyle w:val="PargrafodaLista"/>
        <w:spacing w:after="0" w:line="240" w:lineRule="auto"/>
        <w:ind w:left="0"/>
        <w:jc w:val="right"/>
      </w:pPr>
      <w:r>
        <w:t>Janeiro</w:t>
      </w:r>
      <w:r w:rsidR="00521A3E">
        <w:t xml:space="preserve"> </w:t>
      </w:r>
      <w:r w:rsidR="00B251D5">
        <w:t>de 202</w:t>
      </w:r>
      <w:r>
        <w:t>1</w:t>
      </w:r>
    </w:p>
    <w:sectPr w:rsidR="00B251D5" w:rsidSect="006D2D2C">
      <w:headerReference w:type="default" r:id="rId7"/>
      <w:footerReference w:type="default" r:id="rId8"/>
      <w:pgSz w:w="11906" w:h="16838"/>
      <w:pgMar w:top="1417" w:right="141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5F92D2" w14:textId="77777777" w:rsidR="009C48A6" w:rsidRDefault="009C48A6" w:rsidP="00B251D5">
      <w:pPr>
        <w:spacing w:after="0" w:line="240" w:lineRule="auto"/>
      </w:pPr>
      <w:r>
        <w:separator/>
      </w:r>
    </w:p>
  </w:endnote>
  <w:endnote w:type="continuationSeparator" w:id="0">
    <w:p w14:paraId="03FD88C1" w14:textId="77777777" w:rsidR="009C48A6" w:rsidRDefault="009C48A6" w:rsidP="00B25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8"/>
        <w:szCs w:val="18"/>
      </w:rPr>
      <w:id w:val="208935420"/>
      <w:docPartObj>
        <w:docPartGallery w:val="Page Numbers (Bottom of Page)"/>
        <w:docPartUnique/>
      </w:docPartObj>
    </w:sdtPr>
    <w:sdtEndPr/>
    <w:sdtContent>
      <w:p w14:paraId="0EB546F9" w14:textId="77777777" w:rsidR="00B251D5" w:rsidRPr="00B251D5" w:rsidRDefault="00B251D5">
        <w:pPr>
          <w:pStyle w:val="Rodap"/>
          <w:jc w:val="right"/>
          <w:rPr>
            <w:sz w:val="18"/>
            <w:szCs w:val="18"/>
          </w:rPr>
        </w:pPr>
        <w:r w:rsidRPr="00B251D5">
          <w:rPr>
            <w:sz w:val="18"/>
            <w:szCs w:val="18"/>
          </w:rPr>
          <w:fldChar w:fldCharType="begin"/>
        </w:r>
        <w:r w:rsidRPr="00B251D5">
          <w:rPr>
            <w:sz w:val="18"/>
            <w:szCs w:val="18"/>
          </w:rPr>
          <w:instrText>PAGE   \* MERGEFORMAT</w:instrText>
        </w:r>
        <w:r w:rsidRPr="00B251D5">
          <w:rPr>
            <w:sz w:val="18"/>
            <w:szCs w:val="18"/>
          </w:rPr>
          <w:fldChar w:fldCharType="separate"/>
        </w:r>
        <w:r w:rsidRPr="00B251D5">
          <w:rPr>
            <w:sz w:val="18"/>
            <w:szCs w:val="18"/>
          </w:rPr>
          <w:t>2</w:t>
        </w:r>
        <w:r w:rsidRPr="00B251D5">
          <w:rPr>
            <w:sz w:val="18"/>
            <w:szCs w:val="18"/>
          </w:rPr>
          <w:fldChar w:fldCharType="end"/>
        </w:r>
      </w:p>
    </w:sdtContent>
  </w:sdt>
  <w:p w14:paraId="7D34F5C7" w14:textId="77777777" w:rsidR="00B251D5" w:rsidRDefault="00B251D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0DC859" w14:textId="77777777" w:rsidR="009C48A6" w:rsidRDefault="009C48A6" w:rsidP="00B251D5">
      <w:pPr>
        <w:spacing w:after="0" w:line="240" w:lineRule="auto"/>
      </w:pPr>
      <w:r>
        <w:separator/>
      </w:r>
    </w:p>
  </w:footnote>
  <w:footnote w:type="continuationSeparator" w:id="0">
    <w:p w14:paraId="5E36CCE8" w14:textId="77777777" w:rsidR="009C48A6" w:rsidRDefault="009C48A6" w:rsidP="00B25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69D41" w14:textId="77777777" w:rsidR="00B251D5" w:rsidRPr="00B251D5" w:rsidRDefault="00B251D5" w:rsidP="00B251D5">
    <w:pPr>
      <w:pStyle w:val="Cabealho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548D10" wp14:editId="07777777">
              <wp:simplePos x="0" y="0"/>
              <wp:positionH relativeFrom="column">
                <wp:posOffset>-91004</wp:posOffset>
              </wp:positionH>
              <wp:positionV relativeFrom="paragraph">
                <wp:posOffset>-149472</wp:posOffset>
              </wp:positionV>
              <wp:extent cx="1084580" cy="530225"/>
              <wp:effectExtent l="0" t="0" r="1270" b="3175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4580" cy="530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4020A7" w14:textId="77777777" w:rsidR="00B251D5" w:rsidRDefault="00B251D5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3BF5985" wp14:editId="6EDA1642">
                                <wp:extent cx="934872" cy="483217"/>
                                <wp:effectExtent l="0" t="0" r="0" b="0"/>
                                <wp:docPr id="5" name="Imagem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05332" cy="51963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548D1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7.15pt;margin-top:-11.75pt;width:85.4pt;height:4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" stroked="f">
              <v:textbox>
                <w:txbxContent>
                  <w:p w14:paraId="0B4020A7" w14:textId="77777777" w:rsidR="00B251D5" w:rsidRDefault="00B251D5">
                    <w:r>
                      <w:rPr>
                        <w:noProof/>
                      </w:rPr>
                      <w:drawing>
                        <wp:inline distT="0" distB="0" distL="0" distR="0" wp14:anchorId="53BF5985" wp14:editId="6EDA1642">
                          <wp:extent cx="934872" cy="483217"/>
                          <wp:effectExtent l="0" t="0" r="0" b="0"/>
                          <wp:docPr id="5" name="Imagem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05332" cy="5196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inline distT="0" distB="0" distL="0" distR="0" wp14:anchorId="32E8F39B" wp14:editId="2DD65F0C">
          <wp:extent cx="2457852" cy="400726"/>
          <wp:effectExtent l="0" t="0" r="0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1386" cy="4192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C27C1"/>
    <w:multiLevelType w:val="hybridMultilevel"/>
    <w:tmpl w:val="9CBA0A3E"/>
    <w:lvl w:ilvl="0" w:tplc="04160013">
      <w:start w:val="1"/>
      <w:numFmt w:val="upperRoman"/>
      <w:lvlText w:val="%1."/>
      <w:lvlJc w:val="right"/>
      <w:pPr>
        <w:ind w:left="1788" w:hanging="360"/>
      </w:p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0F183654"/>
    <w:multiLevelType w:val="multilevel"/>
    <w:tmpl w:val="5C6CF5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3AA1480"/>
    <w:multiLevelType w:val="multilevel"/>
    <w:tmpl w:val="5C6CF5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AF60583"/>
    <w:multiLevelType w:val="hybridMultilevel"/>
    <w:tmpl w:val="A9548C48"/>
    <w:lvl w:ilvl="0" w:tplc="49A247E6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1D2021"/>
    <w:multiLevelType w:val="multilevel"/>
    <w:tmpl w:val="6FFED5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208E2D75"/>
    <w:multiLevelType w:val="multilevel"/>
    <w:tmpl w:val="56A0CF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38781287"/>
    <w:multiLevelType w:val="multilevel"/>
    <w:tmpl w:val="5C6CF5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4190659C"/>
    <w:multiLevelType w:val="multilevel"/>
    <w:tmpl w:val="9BC43F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426313EE"/>
    <w:multiLevelType w:val="multilevel"/>
    <w:tmpl w:val="9BC43F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53BE5B46"/>
    <w:multiLevelType w:val="hybridMultilevel"/>
    <w:tmpl w:val="AFFC0D36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DDB2B76"/>
    <w:multiLevelType w:val="multilevel"/>
    <w:tmpl w:val="5C6CF5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733768C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9"/>
  </w:num>
  <w:num w:numId="6">
    <w:abstractNumId w:val="11"/>
  </w:num>
  <w:num w:numId="7">
    <w:abstractNumId w:val="7"/>
  </w:num>
  <w:num w:numId="8">
    <w:abstractNumId w:val="8"/>
  </w:num>
  <w:num w:numId="9">
    <w:abstractNumId w:val="2"/>
  </w:num>
  <w:num w:numId="10">
    <w:abstractNumId w:val="5"/>
  </w:num>
  <w:num w:numId="11">
    <w:abstractNumId w:val="10"/>
  </w:num>
  <w:num w:numId="1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diara Campanhoni">
    <w15:presenceInfo w15:providerId="Windows Live" w15:userId="cd2449813241bc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EF2"/>
    <w:rsid w:val="00013911"/>
    <w:rsid w:val="000170DC"/>
    <w:rsid w:val="00025A5C"/>
    <w:rsid w:val="000604BA"/>
    <w:rsid w:val="00093DA6"/>
    <w:rsid w:val="000B6E7D"/>
    <w:rsid w:val="000C1C94"/>
    <w:rsid w:val="001016AC"/>
    <w:rsid w:val="00116E8A"/>
    <w:rsid w:val="00196EB5"/>
    <w:rsid w:val="00196EF2"/>
    <w:rsid w:val="001A65DD"/>
    <w:rsid w:val="001B650F"/>
    <w:rsid w:val="00247B01"/>
    <w:rsid w:val="00273018"/>
    <w:rsid w:val="002A0744"/>
    <w:rsid w:val="002B51BC"/>
    <w:rsid w:val="003B5295"/>
    <w:rsid w:val="003E6AFF"/>
    <w:rsid w:val="00453253"/>
    <w:rsid w:val="004C13BA"/>
    <w:rsid w:val="004E59E4"/>
    <w:rsid w:val="005137C6"/>
    <w:rsid w:val="00521A3E"/>
    <w:rsid w:val="00560E67"/>
    <w:rsid w:val="005936F9"/>
    <w:rsid w:val="005A5C62"/>
    <w:rsid w:val="005C587D"/>
    <w:rsid w:val="005D6AF1"/>
    <w:rsid w:val="00631677"/>
    <w:rsid w:val="006758A0"/>
    <w:rsid w:val="00685CF6"/>
    <w:rsid w:val="006D2D2C"/>
    <w:rsid w:val="006E521E"/>
    <w:rsid w:val="00700367"/>
    <w:rsid w:val="007603F5"/>
    <w:rsid w:val="00790C33"/>
    <w:rsid w:val="007C32AF"/>
    <w:rsid w:val="007C629E"/>
    <w:rsid w:val="0081031D"/>
    <w:rsid w:val="00841902"/>
    <w:rsid w:val="008947AE"/>
    <w:rsid w:val="008A54F8"/>
    <w:rsid w:val="008A7BBF"/>
    <w:rsid w:val="00911C55"/>
    <w:rsid w:val="009A5475"/>
    <w:rsid w:val="009C48A6"/>
    <w:rsid w:val="00A00046"/>
    <w:rsid w:val="00A602C3"/>
    <w:rsid w:val="00A775EB"/>
    <w:rsid w:val="00AB3FE3"/>
    <w:rsid w:val="00AD4FE4"/>
    <w:rsid w:val="00AE3A38"/>
    <w:rsid w:val="00AF06B3"/>
    <w:rsid w:val="00AF71A8"/>
    <w:rsid w:val="00B251D5"/>
    <w:rsid w:val="00B95C5A"/>
    <w:rsid w:val="00BB7622"/>
    <w:rsid w:val="00C47A84"/>
    <w:rsid w:val="00C668CD"/>
    <w:rsid w:val="00CA2E1E"/>
    <w:rsid w:val="00CE3D5D"/>
    <w:rsid w:val="00DF2F85"/>
    <w:rsid w:val="00E449A2"/>
    <w:rsid w:val="00E8581B"/>
    <w:rsid w:val="00E92E0C"/>
    <w:rsid w:val="00EA67A6"/>
    <w:rsid w:val="00EC35DF"/>
    <w:rsid w:val="00F262DC"/>
    <w:rsid w:val="00F27A3E"/>
    <w:rsid w:val="00F42E20"/>
    <w:rsid w:val="00FF19F2"/>
    <w:rsid w:val="00FF7935"/>
    <w:rsid w:val="00FF7E72"/>
    <w:rsid w:val="0493636C"/>
    <w:rsid w:val="08C27F2A"/>
    <w:rsid w:val="0C9CD574"/>
    <w:rsid w:val="1A95F32D"/>
    <w:rsid w:val="211942B7"/>
    <w:rsid w:val="23FCD164"/>
    <w:rsid w:val="3AE504A0"/>
    <w:rsid w:val="3D800A06"/>
    <w:rsid w:val="4CB1B735"/>
    <w:rsid w:val="5E434BD2"/>
    <w:rsid w:val="69B454E8"/>
    <w:rsid w:val="7F6D8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90650F"/>
  <w15:chartTrackingRefBased/>
  <w15:docId w15:val="{CBA59441-4183-3D4F-921A-4A39C57D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27A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6EF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B6E7D"/>
    <w:rPr>
      <w:color w:val="808080"/>
    </w:rPr>
  </w:style>
  <w:style w:type="table" w:styleId="Tabelacomgrade">
    <w:name w:val="Table Grid"/>
    <w:basedOn w:val="Tabelanormal"/>
    <w:uiPriority w:val="39"/>
    <w:rsid w:val="002B5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251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51D5"/>
  </w:style>
  <w:style w:type="paragraph" w:styleId="Rodap">
    <w:name w:val="footer"/>
    <w:basedOn w:val="Normal"/>
    <w:link w:val="RodapChar"/>
    <w:uiPriority w:val="99"/>
    <w:unhideWhenUsed/>
    <w:rsid w:val="00B251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51D5"/>
  </w:style>
  <w:style w:type="paragraph" w:styleId="Textodebalo">
    <w:name w:val="Balloon Text"/>
    <w:basedOn w:val="Normal"/>
    <w:link w:val="TextodebaloChar"/>
    <w:uiPriority w:val="99"/>
    <w:semiHidden/>
    <w:unhideWhenUsed/>
    <w:rsid w:val="00116E8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6E8A"/>
    <w:rPr>
      <w:rFonts w:ascii="Times New Roman" w:hAnsi="Times New Roman" w:cs="Times New Roman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F27A3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7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B1A1C5-B3C8-495F-BF82-AF2DB00AB5F4}"/>
      </w:docPartPr>
      <w:docPartBody>
        <w:p w:rsidR="00AF06B3" w:rsidRDefault="00AF06B3">
          <w:r w:rsidRPr="00685CE1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5D58FF8B17D64E89BAEF534041D03D1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848271C-C755-4102-AE0C-5B2AC8C8B966}"/>
      </w:docPartPr>
      <w:docPartBody>
        <w:p w:rsidR="00AF06B3" w:rsidRDefault="00AF06B3" w:rsidP="00AF06B3">
          <w:pPr>
            <w:pStyle w:val="5D58FF8B17D64E89BAEF534041D03D1D"/>
          </w:pPr>
          <w:r w:rsidRPr="00685CE1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6AA88EFCC654F028040CE2801F18DF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AE2ADD-942A-414A-BE38-D5FAC674D2E2}"/>
      </w:docPartPr>
      <w:docPartBody>
        <w:p w:rsidR="00AF06B3" w:rsidRDefault="00AF06B3" w:rsidP="00AF06B3">
          <w:pPr>
            <w:pStyle w:val="A6AA88EFCC654F028040CE2801F18DF7"/>
          </w:pPr>
          <w:r w:rsidRPr="00685CE1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55F0940C3D7744AB905E2A90AE4855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A493F0-F6BC-4F24-8166-68B9FDA70345}"/>
      </w:docPartPr>
      <w:docPartBody>
        <w:p w:rsidR="00AF06B3" w:rsidRDefault="00AF06B3" w:rsidP="00AF06B3">
          <w:pPr>
            <w:pStyle w:val="55F0940C3D7744AB905E2A90AE485540"/>
          </w:pPr>
          <w:r w:rsidRPr="00685CE1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B16B13800DC846419386966513A8F0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43EB95-F4B7-4D43-9521-2CA3B791CB34}"/>
      </w:docPartPr>
      <w:docPartBody>
        <w:p w:rsidR="00AF06B3" w:rsidRDefault="00AF06B3" w:rsidP="00AF06B3">
          <w:pPr>
            <w:pStyle w:val="B16B13800DC846419386966513A8F080"/>
          </w:pPr>
          <w:r w:rsidRPr="00685CE1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7335BB310E241A683049C7445DEDF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DD38C5-B4D9-4A4D-BA87-99AA32B2E62E}"/>
      </w:docPartPr>
      <w:docPartBody>
        <w:p w:rsidR="00031975" w:rsidRDefault="00AF06B3" w:rsidP="00AF06B3">
          <w:pPr>
            <w:pStyle w:val="E7335BB310E241A683049C7445DEDF12"/>
          </w:pPr>
          <w:r w:rsidRPr="00685CE1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3DBE6ACE5958C64E916DA050BF1158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9BCB1F-0461-7D4B-B80B-2F0C5589F725}"/>
      </w:docPartPr>
      <w:docPartBody>
        <w:p w:rsidR="00DC0A3F" w:rsidRDefault="00841902" w:rsidP="00841902">
          <w:pPr>
            <w:pStyle w:val="3DBE6ACE5958C64E916DA050BF11587E"/>
          </w:pPr>
          <w:r w:rsidRPr="00685CE1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76C983E49A4F0143A1DE6E7F1126DF6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D3A886-F1A4-7A4A-92EB-06C921A5C9BC}"/>
      </w:docPartPr>
      <w:docPartBody>
        <w:p w:rsidR="00DC0A3F" w:rsidRDefault="00841902" w:rsidP="00841902">
          <w:pPr>
            <w:pStyle w:val="76C983E49A4F0143A1DE6E7F1126DF6E"/>
          </w:pPr>
          <w:r w:rsidRPr="00685CE1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B679E4697BF7E4A884144CEEA1FB5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33687C-8A0D-334B-8410-1329245CD4F0}"/>
      </w:docPartPr>
      <w:docPartBody>
        <w:p w:rsidR="00961A1A" w:rsidRDefault="005D6AF1" w:rsidP="005D6AF1">
          <w:pPr>
            <w:pStyle w:val="0B679E4697BF7E4A884144CEEA1FB581"/>
          </w:pPr>
          <w:r w:rsidRPr="00685CE1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0CABF9905B4AE47BD21E21944B143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49E81A-00D6-4549-ABFF-4A3A9A9E56E9}"/>
      </w:docPartPr>
      <w:docPartBody>
        <w:p w:rsidR="00993021" w:rsidRDefault="00217885" w:rsidP="00217885">
          <w:pPr>
            <w:pStyle w:val="E0CABF9905B4AE47BD21E21944B1435F"/>
          </w:pPr>
          <w:r w:rsidRPr="00685CE1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DBCB31B2572754F9EDC4AA391CBD78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B725C5-F98C-E045-B39C-E6DB613F0295}"/>
      </w:docPartPr>
      <w:docPartBody>
        <w:p w:rsidR="00993021" w:rsidRDefault="00217885" w:rsidP="00217885">
          <w:pPr>
            <w:pStyle w:val="ADBCB31B2572754F9EDC4AA391CBD78E"/>
          </w:pPr>
          <w:r w:rsidRPr="00685CE1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B9C4D8435F2214B8C87789ACCA38A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94C444-A222-BC41-9E23-BEE2E7AE552A}"/>
      </w:docPartPr>
      <w:docPartBody>
        <w:p w:rsidR="00993021" w:rsidRDefault="00217885" w:rsidP="00217885">
          <w:pPr>
            <w:pStyle w:val="9B9C4D8435F2214B8C87789ACCA38ADC"/>
          </w:pPr>
          <w:r w:rsidRPr="00685CE1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B29BEAD243D69409AC42DE48FE616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EC7332-85B2-8140-8C59-870212A6A7F0}"/>
      </w:docPartPr>
      <w:docPartBody>
        <w:p w:rsidR="00825DC0" w:rsidRDefault="003E2252" w:rsidP="003E2252">
          <w:pPr>
            <w:pStyle w:val="EB29BEAD243D69409AC42DE48FE616A8"/>
          </w:pPr>
          <w:r w:rsidRPr="00685CE1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3CDC8FC77D21604185B54C5DB969E9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94F72A-A84E-F546-8D22-4FDCE7735305}"/>
      </w:docPartPr>
      <w:docPartBody>
        <w:p w:rsidR="00825DC0" w:rsidRDefault="003E2252" w:rsidP="003E2252">
          <w:pPr>
            <w:pStyle w:val="3CDC8FC77D21604185B54C5DB969E916"/>
          </w:pPr>
          <w:r w:rsidRPr="00685CE1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17467F82A77F140B9E9DBA453F10BD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3586EA-A2F0-E34E-B8F6-36BD1DF798B7}"/>
      </w:docPartPr>
      <w:docPartBody>
        <w:p w:rsidR="00825DC0" w:rsidRDefault="003E2252" w:rsidP="003E2252">
          <w:pPr>
            <w:pStyle w:val="E17467F82A77F140B9E9DBA453F10BDB"/>
          </w:pPr>
          <w:r w:rsidRPr="00685CE1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6B3"/>
    <w:rsid w:val="00031975"/>
    <w:rsid w:val="000B5436"/>
    <w:rsid w:val="002054E4"/>
    <w:rsid w:val="00217885"/>
    <w:rsid w:val="002714F8"/>
    <w:rsid w:val="0037616A"/>
    <w:rsid w:val="003E2252"/>
    <w:rsid w:val="00563EFD"/>
    <w:rsid w:val="005D6AF1"/>
    <w:rsid w:val="005F5CF8"/>
    <w:rsid w:val="00812305"/>
    <w:rsid w:val="00825DC0"/>
    <w:rsid w:val="00841902"/>
    <w:rsid w:val="00845A43"/>
    <w:rsid w:val="008620B6"/>
    <w:rsid w:val="00961A1A"/>
    <w:rsid w:val="00993021"/>
    <w:rsid w:val="00AF06B3"/>
    <w:rsid w:val="00BB3239"/>
    <w:rsid w:val="00CD6901"/>
    <w:rsid w:val="00DC0A3F"/>
    <w:rsid w:val="00E3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E2252"/>
    <w:rPr>
      <w:color w:val="808080"/>
    </w:rPr>
  </w:style>
  <w:style w:type="paragraph" w:customStyle="1" w:styleId="5D58FF8B17D64E89BAEF534041D03D1D">
    <w:name w:val="5D58FF8B17D64E89BAEF534041D03D1D"/>
    <w:rsid w:val="00AF06B3"/>
  </w:style>
  <w:style w:type="paragraph" w:customStyle="1" w:styleId="5896F677F4174F02BD19ED08808341F7">
    <w:name w:val="5896F677F4174F02BD19ED08808341F7"/>
    <w:rsid w:val="00AF06B3"/>
  </w:style>
  <w:style w:type="paragraph" w:customStyle="1" w:styleId="A6AA88EFCC654F028040CE2801F18DF7">
    <w:name w:val="A6AA88EFCC654F028040CE2801F18DF7"/>
    <w:rsid w:val="00AF06B3"/>
  </w:style>
  <w:style w:type="paragraph" w:customStyle="1" w:styleId="55F0940C3D7744AB905E2A90AE485540">
    <w:name w:val="55F0940C3D7744AB905E2A90AE485540"/>
    <w:rsid w:val="00AF06B3"/>
  </w:style>
  <w:style w:type="paragraph" w:customStyle="1" w:styleId="B16B13800DC846419386966513A8F080">
    <w:name w:val="B16B13800DC846419386966513A8F080"/>
    <w:rsid w:val="00AF06B3"/>
  </w:style>
  <w:style w:type="paragraph" w:customStyle="1" w:styleId="9BEEDD6221A6443185E431E9ACA4C424">
    <w:name w:val="9BEEDD6221A6443185E431E9ACA4C424"/>
    <w:rsid w:val="00AF06B3"/>
  </w:style>
  <w:style w:type="paragraph" w:customStyle="1" w:styleId="E7335BB310E241A683049C7445DEDF12">
    <w:name w:val="E7335BB310E241A683049C7445DEDF12"/>
    <w:rsid w:val="00AF06B3"/>
  </w:style>
  <w:style w:type="paragraph" w:customStyle="1" w:styleId="3DBE6ACE5958C64E916DA050BF11587E">
    <w:name w:val="3DBE6ACE5958C64E916DA050BF11587E"/>
    <w:rsid w:val="00841902"/>
    <w:pPr>
      <w:spacing w:after="0" w:line="240" w:lineRule="auto"/>
    </w:pPr>
    <w:rPr>
      <w:sz w:val="24"/>
      <w:szCs w:val="24"/>
    </w:rPr>
  </w:style>
  <w:style w:type="paragraph" w:customStyle="1" w:styleId="96CE69ECDD02F84088B18E097A783E23">
    <w:name w:val="96CE69ECDD02F84088B18E097A783E23"/>
    <w:rsid w:val="005D6AF1"/>
    <w:pPr>
      <w:spacing w:after="0" w:line="240" w:lineRule="auto"/>
    </w:pPr>
    <w:rPr>
      <w:sz w:val="24"/>
      <w:szCs w:val="24"/>
    </w:rPr>
  </w:style>
  <w:style w:type="paragraph" w:customStyle="1" w:styleId="76C983E49A4F0143A1DE6E7F1126DF6E">
    <w:name w:val="76C983E49A4F0143A1DE6E7F1126DF6E"/>
    <w:rsid w:val="00841902"/>
    <w:pPr>
      <w:spacing w:after="0" w:line="240" w:lineRule="auto"/>
    </w:pPr>
    <w:rPr>
      <w:sz w:val="24"/>
      <w:szCs w:val="24"/>
    </w:rPr>
  </w:style>
  <w:style w:type="paragraph" w:customStyle="1" w:styleId="0B679E4697BF7E4A884144CEEA1FB581">
    <w:name w:val="0B679E4697BF7E4A884144CEEA1FB581"/>
    <w:rsid w:val="005D6AF1"/>
    <w:pPr>
      <w:spacing w:after="0" w:line="240" w:lineRule="auto"/>
    </w:pPr>
    <w:rPr>
      <w:sz w:val="24"/>
      <w:szCs w:val="24"/>
    </w:rPr>
  </w:style>
  <w:style w:type="paragraph" w:customStyle="1" w:styleId="50E5B04AFAEFE146B1F2E865BC010248">
    <w:name w:val="50E5B04AFAEFE146B1F2E865BC010248"/>
    <w:rsid w:val="005D6AF1"/>
    <w:pPr>
      <w:spacing w:after="0" w:line="240" w:lineRule="auto"/>
    </w:pPr>
    <w:rPr>
      <w:sz w:val="24"/>
      <w:szCs w:val="24"/>
    </w:rPr>
  </w:style>
  <w:style w:type="paragraph" w:customStyle="1" w:styleId="4F64974B17C5954088BD922778DA105D">
    <w:name w:val="4F64974B17C5954088BD922778DA105D"/>
    <w:rsid w:val="005D6AF1"/>
    <w:pPr>
      <w:spacing w:after="0" w:line="240" w:lineRule="auto"/>
    </w:pPr>
    <w:rPr>
      <w:sz w:val="24"/>
      <w:szCs w:val="24"/>
    </w:rPr>
  </w:style>
  <w:style w:type="paragraph" w:customStyle="1" w:styleId="E0CABF9905B4AE47BD21E21944B1435F">
    <w:name w:val="E0CABF9905B4AE47BD21E21944B1435F"/>
    <w:rsid w:val="00217885"/>
    <w:pPr>
      <w:spacing w:after="0" w:line="240" w:lineRule="auto"/>
    </w:pPr>
    <w:rPr>
      <w:sz w:val="24"/>
      <w:szCs w:val="24"/>
    </w:rPr>
  </w:style>
  <w:style w:type="paragraph" w:customStyle="1" w:styleId="ADBCB31B2572754F9EDC4AA391CBD78E">
    <w:name w:val="ADBCB31B2572754F9EDC4AA391CBD78E"/>
    <w:rsid w:val="00217885"/>
    <w:pPr>
      <w:spacing w:after="0" w:line="240" w:lineRule="auto"/>
    </w:pPr>
    <w:rPr>
      <w:sz w:val="24"/>
      <w:szCs w:val="24"/>
    </w:rPr>
  </w:style>
  <w:style w:type="paragraph" w:customStyle="1" w:styleId="9B9C4D8435F2214B8C87789ACCA38ADC">
    <w:name w:val="9B9C4D8435F2214B8C87789ACCA38ADC"/>
    <w:rsid w:val="00217885"/>
    <w:pPr>
      <w:spacing w:after="0" w:line="240" w:lineRule="auto"/>
    </w:pPr>
    <w:rPr>
      <w:sz w:val="24"/>
      <w:szCs w:val="24"/>
    </w:rPr>
  </w:style>
  <w:style w:type="paragraph" w:customStyle="1" w:styleId="A162AB0688C8714388416746A00CC3D7">
    <w:name w:val="A162AB0688C8714388416746A00CC3D7"/>
    <w:rsid w:val="00217885"/>
    <w:pPr>
      <w:spacing w:after="0" w:line="240" w:lineRule="auto"/>
    </w:pPr>
    <w:rPr>
      <w:sz w:val="24"/>
      <w:szCs w:val="24"/>
    </w:rPr>
  </w:style>
  <w:style w:type="paragraph" w:customStyle="1" w:styleId="EB29BEAD243D69409AC42DE48FE616A8">
    <w:name w:val="EB29BEAD243D69409AC42DE48FE616A8"/>
    <w:rsid w:val="003E2252"/>
    <w:pPr>
      <w:spacing w:after="0" w:line="240" w:lineRule="auto"/>
    </w:pPr>
    <w:rPr>
      <w:sz w:val="24"/>
      <w:szCs w:val="24"/>
    </w:rPr>
  </w:style>
  <w:style w:type="paragraph" w:customStyle="1" w:styleId="3CDC8FC77D21604185B54C5DB969E916">
    <w:name w:val="3CDC8FC77D21604185B54C5DB969E916"/>
    <w:rsid w:val="003E2252"/>
    <w:pPr>
      <w:spacing w:after="0" w:line="240" w:lineRule="auto"/>
    </w:pPr>
    <w:rPr>
      <w:sz w:val="24"/>
      <w:szCs w:val="24"/>
    </w:rPr>
  </w:style>
  <w:style w:type="paragraph" w:customStyle="1" w:styleId="E17467F82A77F140B9E9DBA453F10BDB">
    <w:name w:val="E17467F82A77F140B9E9DBA453F10BDB"/>
    <w:rsid w:val="003E2252"/>
    <w:pPr>
      <w:spacing w:after="0" w:line="240" w:lineRule="auto"/>
    </w:pPr>
    <w:rPr>
      <w:sz w:val="24"/>
      <w:szCs w:val="24"/>
    </w:rPr>
  </w:style>
  <w:style w:type="paragraph" w:customStyle="1" w:styleId="A0932082F0EBA64689B67AEBD19D0C87">
    <w:name w:val="A0932082F0EBA64689B67AEBD19D0C87"/>
    <w:rsid w:val="003E2252"/>
    <w:pPr>
      <w:spacing w:after="0" w:line="240" w:lineRule="auto"/>
    </w:pPr>
    <w:rPr>
      <w:sz w:val="24"/>
      <w:szCs w:val="24"/>
    </w:rPr>
  </w:style>
  <w:style w:type="paragraph" w:customStyle="1" w:styleId="3F2C576B765A5549BA6CF75F6E543CBD">
    <w:name w:val="3F2C576B765A5549BA6CF75F6E543CBD"/>
    <w:rsid w:val="003E2252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1037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Masiero</dc:creator>
  <cp:keywords/>
  <dc:description/>
  <cp:lastModifiedBy>Sandro Gonçalves de Sousa Resende</cp:lastModifiedBy>
  <cp:revision>2</cp:revision>
  <cp:lastPrinted>2021-04-22T20:37:00Z</cp:lastPrinted>
  <dcterms:created xsi:type="dcterms:W3CDTF">2021-04-22T20:37:00Z</dcterms:created>
  <dcterms:modified xsi:type="dcterms:W3CDTF">2021-04-22T20:37:00Z</dcterms:modified>
</cp:coreProperties>
</file>